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E6" w:rsidRDefault="00F050E6" w:rsidP="00F050E6">
      <w:bookmarkStart w:id="0" w:name="_Toc482561627"/>
    </w:p>
    <w:p w:rsidR="00F050E6" w:rsidRDefault="00F050E6" w:rsidP="00F050E6">
      <w:pPr>
        <w:rPr>
          <w:rFonts w:eastAsiaTheme="majorEastAsia" w:cstheme="majorBidi"/>
          <w:sz w:val="32"/>
          <w:szCs w:val="32"/>
        </w:rPr>
      </w:pPr>
      <w:r>
        <w:br w:type="page"/>
      </w:r>
    </w:p>
    <w:p w:rsidR="00554F02" w:rsidRDefault="001531FD" w:rsidP="001531FD">
      <w:pPr>
        <w:pStyle w:val="Titre1"/>
        <w:jc w:val="center"/>
        <w:rPr>
          <w:rFonts w:ascii="Segoe UI Light" w:hAnsi="Segoe UI Light"/>
          <w:color w:val="auto"/>
          <w:sz w:val="48"/>
          <w:szCs w:val="48"/>
        </w:rPr>
      </w:pPr>
      <w:r w:rsidRPr="006D0540">
        <w:rPr>
          <w:rFonts w:ascii="Segoe UI Light" w:hAnsi="Segoe UI Light"/>
          <w:color w:val="auto"/>
          <w:sz w:val="48"/>
          <w:szCs w:val="48"/>
        </w:rPr>
        <w:lastRenderedPageBreak/>
        <w:t>REMERCIEMENT</w:t>
      </w:r>
      <w:bookmarkEnd w:id="0"/>
    </w:p>
    <w:p w:rsidR="00CE5281" w:rsidRPr="007D4A4F" w:rsidRDefault="007A46BC" w:rsidP="007A46BC">
      <w:pPr>
        <w:jc w:val="both"/>
        <w:rPr>
          <w:rFonts w:ascii="Segoe UI Light" w:hAnsi="Segoe UI Light"/>
          <w:iCs/>
          <w:sz w:val="26"/>
          <w:szCs w:val="26"/>
        </w:rPr>
      </w:pPr>
      <w:r w:rsidRPr="007D4A4F">
        <w:rPr>
          <w:rFonts w:ascii="Segoe UI Light" w:hAnsi="Segoe UI Light"/>
          <w:iCs/>
          <w:sz w:val="26"/>
          <w:szCs w:val="26"/>
        </w:rPr>
        <w:t>Je voudrais remercier plusieurs personnes sans lesquelles ce travail n’aurait pas pu</w:t>
      </w:r>
      <w:r w:rsidRPr="007D4A4F">
        <w:rPr>
          <w:rFonts w:ascii="Segoe UI Light" w:hAnsi="Segoe UI Light"/>
          <w:sz w:val="26"/>
          <w:szCs w:val="26"/>
        </w:rPr>
        <w:br/>
      </w:r>
      <w:r w:rsidRPr="007D4A4F">
        <w:rPr>
          <w:rFonts w:ascii="Segoe UI Light" w:hAnsi="Segoe UI Light"/>
          <w:iCs/>
          <w:sz w:val="26"/>
          <w:szCs w:val="26"/>
        </w:rPr>
        <w:t>voir le jour.</w:t>
      </w:r>
    </w:p>
    <w:p w:rsidR="003C0BE3" w:rsidRPr="007D4A4F" w:rsidRDefault="003C0BE3" w:rsidP="007D4A4F">
      <w:pPr>
        <w:pStyle w:val="Paragraphedeliste"/>
        <w:numPr>
          <w:ilvl w:val="0"/>
          <w:numId w:val="37"/>
        </w:numPr>
        <w:jc w:val="both"/>
        <w:rPr>
          <w:rFonts w:ascii="Segoe UI Light" w:hAnsi="Segoe UI Light"/>
          <w:iCs/>
          <w:sz w:val="26"/>
          <w:szCs w:val="26"/>
        </w:rPr>
      </w:pPr>
      <w:r w:rsidRPr="007D4A4F">
        <w:rPr>
          <w:rFonts w:ascii="Segoe UI Light" w:hAnsi="Segoe UI Light"/>
          <w:iCs/>
          <w:sz w:val="26"/>
          <w:szCs w:val="26"/>
        </w:rPr>
        <w:t xml:space="preserve">Tout d’abord un grand merci à mon encadreur professionnel M. </w:t>
      </w:r>
      <w:proofErr w:type="spellStart"/>
      <w:r w:rsidRPr="007D4A4F">
        <w:rPr>
          <w:rFonts w:ascii="Segoe UI Light" w:hAnsi="Segoe UI Light"/>
          <w:iCs/>
          <w:sz w:val="26"/>
          <w:szCs w:val="26"/>
        </w:rPr>
        <w:t>Tiemi</w:t>
      </w:r>
      <w:proofErr w:type="spellEnd"/>
      <w:r w:rsidR="00AF6DEE" w:rsidRPr="007D4A4F">
        <w:rPr>
          <w:rFonts w:ascii="Segoe UI Light" w:hAnsi="Segoe UI Light"/>
          <w:iCs/>
          <w:sz w:val="26"/>
          <w:szCs w:val="26"/>
        </w:rPr>
        <w:t xml:space="preserve"> </w:t>
      </w:r>
      <w:proofErr w:type="spellStart"/>
      <w:r w:rsidR="00FB191E">
        <w:rPr>
          <w:rFonts w:ascii="Segoe UI Light" w:hAnsi="Segoe UI Light"/>
          <w:iCs/>
          <w:sz w:val="26"/>
          <w:szCs w:val="26"/>
        </w:rPr>
        <w:t>Noupoué</w:t>
      </w:r>
      <w:proofErr w:type="spellEnd"/>
      <w:r w:rsidRPr="007D4A4F">
        <w:rPr>
          <w:rFonts w:ascii="Segoe UI Light" w:hAnsi="Segoe UI Light"/>
          <w:iCs/>
          <w:sz w:val="26"/>
          <w:szCs w:val="26"/>
        </w:rPr>
        <w:t xml:space="preserve"> Thibault grâce</w:t>
      </w:r>
      <w:r w:rsidR="00AF6DEE" w:rsidRPr="007D4A4F">
        <w:rPr>
          <w:rFonts w:ascii="Segoe UI Light" w:hAnsi="Segoe UI Light"/>
          <w:iCs/>
          <w:sz w:val="26"/>
          <w:szCs w:val="26"/>
        </w:rPr>
        <w:t xml:space="preserve"> </w:t>
      </w:r>
      <w:r w:rsidR="001E1A31" w:rsidRPr="007D4A4F">
        <w:rPr>
          <w:rFonts w:ascii="Segoe UI Light" w:hAnsi="Segoe UI Light"/>
          <w:iCs/>
          <w:sz w:val="26"/>
          <w:szCs w:val="26"/>
        </w:rPr>
        <w:t>à qui j’ai pu réaliser mon</w:t>
      </w:r>
      <w:r w:rsidR="001E1A31" w:rsidRPr="007D4A4F">
        <w:rPr>
          <w:rFonts w:ascii="Segoe UI Light" w:hAnsi="Segoe UI Light"/>
          <w:sz w:val="26"/>
          <w:szCs w:val="26"/>
        </w:rPr>
        <w:br/>
      </w:r>
      <w:r w:rsidR="001E1A31" w:rsidRPr="007D4A4F">
        <w:rPr>
          <w:rFonts w:ascii="Segoe UI Light" w:hAnsi="Segoe UI Light"/>
          <w:iCs/>
          <w:sz w:val="26"/>
          <w:szCs w:val="26"/>
        </w:rPr>
        <w:t>stage dans mon lieu de travail</w:t>
      </w:r>
      <w:r w:rsidR="00C15357" w:rsidRPr="007D4A4F">
        <w:rPr>
          <w:rFonts w:ascii="Segoe UI Light" w:hAnsi="Segoe UI Light"/>
          <w:iCs/>
          <w:sz w:val="26"/>
          <w:szCs w:val="26"/>
        </w:rPr>
        <w:t xml:space="preserve">, </w:t>
      </w:r>
      <w:r w:rsidRPr="007D4A4F">
        <w:rPr>
          <w:rFonts w:ascii="Segoe UI Light" w:hAnsi="Segoe UI Light"/>
          <w:iCs/>
          <w:sz w:val="26"/>
          <w:szCs w:val="26"/>
        </w:rPr>
        <w:t>ses conseils</w:t>
      </w:r>
      <w:r w:rsidR="00C15357" w:rsidRPr="007D4A4F">
        <w:rPr>
          <w:rFonts w:ascii="Segoe UI Light" w:hAnsi="Segoe UI Light"/>
          <w:iCs/>
          <w:sz w:val="26"/>
          <w:szCs w:val="26"/>
        </w:rPr>
        <w:t xml:space="preserve"> et son encadrement</w:t>
      </w:r>
      <w:r w:rsidRPr="007D4A4F">
        <w:rPr>
          <w:rFonts w:ascii="Segoe UI Light" w:hAnsi="Segoe UI Light"/>
          <w:iCs/>
          <w:sz w:val="26"/>
          <w:szCs w:val="26"/>
        </w:rPr>
        <w:t xml:space="preserve"> </w:t>
      </w:r>
      <w:r w:rsidR="0055000E" w:rsidRPr="007D4A4F">
        <w:rPr>
          <w:rFonts w:ascii="Segoe UI Light" w:hAnsi="Segoe UI Light"/>
          <w:iCs/>
          <w:sz w:val="26"/>
          <w:szCs w:val="26"/>
        </w:rPr>
        <w:t xml:space="preserve">qui m’ont aidé à </w:t>
      </w:r>
      <w:r w:rsidRPr="007D4A4F">
        <w:rPr>
          <w:rFonts w:ascii="Segoe UI Light" w:hAnsi="Segoe UI Light"/>
          <w:iCs/>
          <w:sz w:val="26"/>
          <w:szCs w:val="26"/>
        </w:rPr>
        <w:t xml:space="preserve"> achever ce mémoire.</w:t>
      </w:r>
    </w:p>
    <w:p w:rsidR="001E1A31" w:rsidRPr="007D4A4F" w:rsidRDefault="00312300" w:rsidP="007D4A4F">
      <w:pPr>
        <w:pStyle w:val="Paragraphedeliste"/>
        <w:numPr>
          <w:ilvl w:val="0"/>
          <w:numId w:val="37"/>
        </w:numPr>
        <w:jc w:val="both"/>
        <w:rPr>
          <w:rFonts w:ascii="Segoe UI Light" w:hAnsi="Segoe UI Light"/>
          <w:iCs/>
          <w:sz w:val="26"/>
          <w:szCs w:val="26"/>
        </w:rPr>
      </w:pPr>
      <w:r w:rsidRPr="007D4A4F">
        <w:rPr>
          <w:rFonts w:ascii="Segoe UI Light" w:hAnsi="Segoe UI Light"/>
          <w:iCs/>
          <w:sz w:val="26"/>
          <w:szCs w:val="26"/>
        </w:rPr>
        <w:t xml:space="preserve">Ensuite, </w:t>
      </w:r>
      <w:r w:rsidR="00322B7A" w:rsidRPr="007D4A4F">
        <w:rPr>
          <w:rFonts w:ascii="Segoe UI Light" w:hAnsi="Segoe UI Light"/>
          <w:iCs/>
          <w:sz w:val="26"/>
          <w:szCs w:val="26"/>
        </w:rPr>
        <w:t>je vo</w:t>
      </w:r>
      <w:r w:rsidR="00351043">
        <w:rPr>
          <w:rFonts w:ascii="Segoe UI Light" w:hAnsi="Segoe UI Light"/>
          <w:iCs/>
          <w:sz w:val="26"/>
          <w:szCs w:val="26"/>
        </w:rPr>
        <w:t>udrais aussi remercier le D</w:t>
      </w:r>
      <w:r w:rsidR="00322B7A" w:rsidRPr="007D4A4F">
        <w:rPr>
          <w:rFonts w:ascii="Segoe UI Light" w:hAnsi="Segoe UI Light"/>
          <w:iCs/>
          <w:sz w:val="26"/>
          <w:szCs w:val="26"/>
        </w:rPr>
        <w:t xml:space="preserve">r </w:t>
      </w:r>
      <w:proofErr w:type="spellStart"/>
      <w:r w:rsidR="00322B7A" w:rsidRPr="007D4A4F">
        <w:rPr>
          <w:rFonts w:ascii="Segoe UI Light" w:hAnsi="Segoe UI Light"/>
          <w:iCs/>
          <w:sz w:val="26"/>
          <w:szCs w:val="26"/>
        </w:rPr>
        <w:t>Noumedem</w:t>
      </w:r>
      <w:proofErr w:type="spellEnd"/>
      <w:r w:rsidR="00AF6DEE" w:rsidRPr="007D4A4F">
        <w:rPr>
          <w:rFonts w:ascii="Segoe UI Light" w:hAnsi="Segoe UI Light"/>
          <w:iCs/>
          <w:sz w:val="26"/>
          <w:szCs w:val="26"/>
        </w:rPr>
        <w:t xml:space="preserve"> </w:t>
      </w:r>
      <w:r w:rsidR="00322B7A" w:rsidRPr="007D4A4F">
        <w:rPr>
          <w:rFonts w:ascii="Segoe UI Light" w:hAnsi="Segoe UI Light"/>
          <w:iCs/>
          <w:sz w:val="26"/>
          <w:szCs w:val="26"/>
        </w:rPr>
        <w:t xml:space="preserve">mon superviseur </w:t>
      </w:r>
      <w:r w:rsidRPr="007D4A4F">
        <w:rPr>
          <w:rFonts w:ascii="Segoe UI Light" w:hAnsi="Segoe UI Light"/>
          <w:iCs/>
          <w:sz w:val="26"/>
          <w:szCs w:val="26"/>
        </w:rPr>
        <w:t xml:space="preserve">et </w:t>
      </w:r>
      <w:r w:rsidR="00322B7A" w:rsidRPr="007D4A4F">
        <w:rPr>
          <w:rFonts w:ascii="Segoe UI Light" w:hAnsi="Segoe UI Light"/>
          <w:iCs/>
          <w:sz w:val="26"/>
          <w:szCs w:val="26"/>
        </w:rPr>
        <w:t xml:space="preserve">M. </w:t>
      </w:r>
      <w:proofErr w:type="spellStart"/>
      <w:r w:rsidR="00322B7A" w:rsidRPr="007D4A4F">
        <w:rPr>
          <w:rFonts w:ascii="Segoe UI Light" w:hAnsi="Segoe UI Light"/>
          <w:iCs/>
          <w:sz w:val="26"/>
          <w:szCs w:val="26"/>
        </w:rPr>
        <w:t>Tchuenkam</w:t>
      </w:r>
      <w:proofErr w:type="spellEnd"/>
      <w:r w:rsidR="00AF6DEE" w:rsidRPr="007D4A4F">
        <w:rPr>
          <w:rFonts w:ascii="Segoe UI Light" w:hAnsi="Segoe UI Light"/>
          <w:iCs/>
          <w:sz w:val="26"/>
          <w:szCs w:val="26"/>
        </w:rPr>
        <w:t xml:space="preserve"> </w:t>
      </w:r>
      <w:r w:rsidR="00322B7A" w:rsidRPr="007D4A4F">
        <w:rPr>
          <w:rFonts w:ascii="Segoe UI Light" w:hAnsi="Segoe UI Light"/>
          <w:iCs/>
          <w:sz w:val="26"/>
          <w:szCs w:val="26"/>
        </w:rPr>
        <w:t>mon encadreur académique</w:t>
      </w:r>
      <w:r w:rsidR="00065572" w:rsidRPr="007D4A4F">
        <w:rPr>
          <w:rFonts w:ascii="Segoe UI Light" w:hAnsi="Segoe UI Light"/>
          <w:iCs/>
          <w:sz w:val="26"/>
          <w:szCs w:val="26"/>
        </w:rPr>
        <w:t xml:space="preserve"> qui m’ont </w:t>
      </w:r>
      <w:r w:rsidR="0079019F" w:rsidRPr="007D4A4F">
        <w:rPr>
          <w:rFonts w:ascii="Segoe UI Light" w:hAnsi="Segoe UI Light"/>
          <w:iCs/>
          <w:sz w:val="26"/>
          <w:szCs w:val="26"/>
        </w:rPr>
        <w:t>encadré</w:t>
      </w:r>
      <w:r w:rsidR="00065572" w:rsidRPr="007D4A4F">
        <w:rPr>
          <w:rFonts w:ascii="Segoe UI Light" w:hAnsi="Segoe UI Light"/>
          <w:iCs/>
          <w:sz w:val="26"/>
          <w:szCs w:val="26"/>
        </w:rPr>
        <w:t xml:space="preserve"> de la meilleure </w:t>
      </w:r>
      <w:r w:rsidR="0079019F" w:rsidRPr="007D4A4F">
        <w:rPr>
          <w:rFonts w:ascii="Segoe UI Light" w:hAnsi="Segoe UI Light"/>
          <w:iCs/>
          <w:sz w:val="26"/>
          <w:szCs w:val="26"/>
        </w:rPr>
        <w:t>façon</w:t>
      </w:r>
      <w:r w:rsidR="00065572" w:rsidRPr="007D4A4F">
        <w:rPr>
          <w:rFonts w:ascii="Segoe UI Light" w:hAnsi="Segoe UI Light"/>
          <w:iCs/>
          <w:sz w:val="26"/>
          <w:szCs w:val="26"/>
        </w:rPr>
        <w:t xml:space="preserve"> qui soit</w:t>
      </w:r>
      <w:r w:rsidR="0079019F" w:rsidRPr="007D4A4F">
        <w:rPr>
          <w:rFonts w:ascii="Segoe UI Light" w:hAnsi="Segoe UI Light"/>
          <w:iCs/>
          <w:sz w:val="26"/>
          <w:szCs w:val="26"/>
        </w:rPr>
        <w:t>.</w:t>
      </w:r>
      <w:bookmarkStart w:id="1" w:name="_GoBack"/>
      <w:bookmarkEnd w:id="1"/>
    </w:p>
    <w:p w:rsidR="00C15357" w:rsidRPr="007D4A4F" w:rsidRDefault="00C15357" w:rsidP="007D4A4F">
      <w:pPr>
        <w:pStyle w:val="Paragraphedeliste"/>
        <w:numPr>
          <w:ilvl w:val="0"/>
          <w:numId w:val="37"/>
        </w:numPr>
        <w:jc w:val="both"/>
        <w:rPr>
          <w:rFonts w:ascii="Segoe UI Light" w:hAnsi="Segoe UI Light"/>
          <w:iCs/>
          <w:sz w:val="26"/>
          <w:szCs w:val="26"/>
        </w:rPr>
      </w:pPr>
      <w:r w:rsidRPr="007D4A4F">
        <w:rPr>
          <w:rFonts w:ascii="Segoe UI Light" w:hAnsi="Segoe UI Light"/>
          <w:iCs/>
          <w:sz w:val="26"/>
          <w:szCs w:val="26"/>
        </w:rPr>
        <w:t>Mes collègues de bureau qui m’ont donné de leur temps et compétence pour la mise en place du système</w:t>
      </w:r>
    </w:p>
    <w:p w:rsidR="00C15357" w:rsidRPr="007D4A4F" w:rsidRDefault="00C15357" w:rsidP="007D4A4F">
      <w:pPr>
        <w:pStyle w:val="Paragraphedeliste"/>
        <w:numPr>
          <w:ilvl w:val="0"/>
          <w:numId w:val="37"/>
        </w:numPr>
        <w:jc w:val="both"/>
        <w:rPr>
          <w:rFonts w:ascii="Segoe UI Light" w:hAnsi="Segoe UI Light"/>
          <w:iCs/>
          <w:sz w:val="26"/>
          <w:szCs w:val="26"/>
        </w:rPr>
      </w:pPr>
      <w:r w:rsidRPr="007D4A4F">
        <w:rPr>
          <w:rFonts w:ascii="Segoe UI Light" w:hAnsi="Segoe UI Light"/>
          <w:iCs/>
          <w:sz w:val="26"/>
          <w:szCs w:val="26"/>
        </w:rPr>
        <w:t xml:space="preserve">Mes parents qui n’ont jamais </w:t>
      </w:r>
      <w:r w:rsidR="007D4A4F" w:rsidRPr="007D4A4F">
        <w:rPr>
          <w:rFonts w:ascii="Segoe UI Light" w:hAnsi="Segoe UI Light"/>
          <w:iCs/>
          <w:sz w:val="26"/>
          <w:szCs w:val="26"/>
        </w:rPr>
        <w:t>cessé</w:t>
      </w:r>
      <w:r w:rsidRPr="007D4A4F">
        <w:rPr>
          <w:rFonts w:ascii="Segoe UI Light" w:hAnsi="Segoe UI Light"/>
          <w:iCs/>
          <w:sz w:val="26"/>
          <w:szCs w:val="26"/>
        </w:rPr>
        <w:t xml:space="preserve"> de croire en moi et m’encouragé.</w:t>
      </w:r>
    </w:p>
    <w:p w:rsidR="00C15357" w:rsidRPr="007D4A4F" w:rsidRDefault="00C15357" w:rsidP="007D4A4F">
      <w:pPr>
        <w:pStyle w:val="Paragraphedeliste"/>
        <w:numPr>
          <w:ilvl w:val="0"/>
          <w:numId w:val="37"/>
        </w:numPr>
        <w:jc w:val="both"/>
        <w:rPr>
          <w:rFonts w:ascii="Segoe UI Light" w:hAnsi="Segoe UI Light"/>
          <w:iCs/>
          <w:sz w:val="26"/>
          <w:szCs w:val="26"/>
        </w:rPr>
      </w:pPr>
      <w:r w:rsidRPr="007D4A4F">
        <w:rPr>
          <w:rFonts w:ascii="Segoe UI Light" w:hAnsi="Segoe UI Light"/>
          <w:iCs/>
          <w:sz w:val="26"/>
          <w:szCs w:val="26"/>
        </w:rPr>
        <w:t xml:space="preserve">Mes amis Evangelista </w:t>
      </w:r>
      <w:proofErr w:type="spellStart"/>
      <w:r w:rsidRPr="007D4A4F">
        <w:rPr>
          <w:rFonts w:ascii="Segoe UI Light" w:hAnsi="Segoe UI Light"/>
          <w:iCs/>
          <w:sz w:val="26"/>
          <w:szCs w:val="26"/>
        </w:rPr>
        <w:t>imbotshi</w:t>
      </w:r>
      <w:proofErr w:type="spellEnd"/>
      <w:r w:rsidRPr="007D4A4F">
        <w:rPr>
          <w:rFonts w:ascii="Segoe UI Light" w:hAnsi="Segoe UI Light"/>
          <w:iCs/>
          <w:sz w:val="26"/>
          <w:szCs w:val="26"/>
        </w:rPr>
        <w:t xml:space="preserve"> </w:t>
      </w:r>
      <w:proofErr w:type="spellStart"/>
      <w:r w:rsidRPr="007D4A4F">
        <w:rPr>
          <w:rFonts w:ascii="Segoe UI Light" w:hAnsi="Segoe UI Light"/>
          <w:iCs/>
          <w:sz w:val="26"/>
          <w:szCs w:val="26"/>
        </w:rPr>
        <w:t>esli</w:t>
      </w:r>
      <w:proofErr w:type="spellEnd"/>
      <w:r w:rsidR="00D7248E">
        <w:rPr>
          <w:rFonts w:ascii="Segoe UI Light" w:hAnsi="Segoe UI Light"/>
          <w:iCs/>
          <w:sz w:val="26"/>
          <w:szCs w:val="26"/>
        </w:rPr>
        <w:t xml:space="preserve">, </w:t>
      </w:r>
      <w:proofErr w:type="spellStart"/>
      <w:r w:rsidR="00D7248E">
        <w:rPr>
          <w:rFonts w:ascii="Segoe UI Light" w:hAnsi="Segoe UI Light"/>
          <w:iCs/>
          <w:sz w:val="26"/>
          <w:szCs w:val="26"/>
        </w:rPr>
        <w:t>T</w:t>
      </w:r>
      <w:r w:rsidRPr="007D4A4F">
        <w:rPr>
          <w:rFonts w:ascii="Segoe UI Light" w:hAnsi="Segoe UI Light"/>
          <w:iCs/>
          <w:sz w:val="26"/>
          <w:szCs w:val="26"/>
        </w:rPr>
        <w:t>ondji</w:t>
      </w:r>
      <w:proofErr w:type="spellEnd"/>
      <w:r w:rsidRPr="007D4A4F">
        <w:rPr>
          <w:rFonts w:ascii="Segoe UI Light" w:hAnsi="Segoe UI Light"/>
          <w:iCs/>
          <w:sz w:val="26"/>
          <w:szCs w:val="26"/>
        </w:rPr>
        <w:t xml:space="preserve"> </w:t>
      </w:r>
      <w:proofErr w:type="spellStart"/>
      <w:r w:rsidRPr="007D4A4F">
        <w:rPr>
          <w:rFonts w:ascii="Segoe UI Light" w:hAnsi="Segoe UI Light"/>
          <w:iCs/>
          <w:sz w:val="26"/>
          <w:szCs w:val="26"/>
        </w:rPr>
        <w:t>lee</w:t>
      </w:r>
      <w:proofErr w:type="spellEnd"/>
      <w:r w:rsidRPr="007D4A4F">
        <w:rPr>
          <w:rFonts w:ascii="Segoe UI Light" w:hAnsi="Segoe UI Light"/>
          <w:iCs/>
          <w:sz w:val="26"/>
          <w:szCs w:val="26"/>
        </w:rPr>
        <w:t>, Sani marcel qui ont toujours été la</w:t>
      </w:r>
      <w:ins w:id="2" w:author="DELL" w:date="2017-07-07T19:28:00Z">
        <w:r w:rsidR="00FB191E">
          <w:rPr>
            <w:rFonts w:ascii="Segoe UI Light" w:hAnsi="Segoe UI Light"/>
            <w:iCs/>
            <w:sz w:val="26"/>
            <w:szCs w:val="26"/>
          </w:rPr>
          <w:t xml:space="preserve"> -là</w:t>
        </w:r>
      </w:ins>
      <w:r w:rsidRPr="007D4A4F">
        <w:rPr>
          <w:rFonts w:ascii="Segoe UI Light" w:hAnsi="Segoe UI Light"/>
          <w:iCs/>
          <w:sz w:val="26"/>
          <w:szCs w:val="26"/>
        </w:rPr>
        <w:t xml:space="preserve"> pour me </w:t>
      </w:r>
      <w:proofErr w:type="spellStart"/>
      <w:r w:rsidRPr="007D4A4F">
        <w:rPr>
          <w:rFonts w:ascii="Segoe UI Light" w:hAnsi="Segoe UI Light"/>
          <w:iCs/>
          <w:sz w:val="26"/>
          <w:szCs w:val="26"/>
        </w:rPr>
        <w:t>conseillé</w:t>
      </w:r>
      <w:ins w:id="3" w:author="DELL" w:date="2017-07-07T19:28:00Z">
        <w:r w:rsidR="00FB191E">
          <w:rPr>
            <w:rFonts w:ascii="Segoe UI Light" w:hAnsi="Segoe UI Light"/>
            <w:iCs/>
            <w:sz w:val="26"/>
            <w:szCs w:val="26"/>
          </w:rPr>
          <w:t>r</w:t>
        </w:r>
      </w:ins>
      <w:proofErr w:type="spellEnd"/>
      <w:r w:rsidRPr="007D4A4F">
        <w:rPr>
          <w:rFonts w:ascii="Segoe UI Light" w:hAnsi="Segoe UI Light"/>
          <w:iCs/>
          <w:sz w:val="26"/>
          <w:szCs w:val="26"/>
        </w:rPr>
        <w:t xml:space="preserve"> et me </w:t>
      </w:r>
      <w:proofErr w:type="spellStart"/>
      <w:r w:rsidRPr="007D4A4F">
        <w:rPr>
          <w:rFonts w:ascii="Segoe UI Light" w:hAnsi="Segoe UI Light"/>
          <w:iCs/>
          <w:sz w:val="26"/>
          <w:szCs w:val="26"/>
        </w:rPr>
        <w:t>guidé</w:t>
      </w:r>
      <w:ins w:id="4" w:author="DELL" w:date="2017-07-07T19:28:00Z">
        <w:r w:rsidR="00FB191E">
          <w:rPr>
            <w:rFonts w:ascii="Segoe UI Light" w:hAnsi="Segoe UI Light"/>
            <w:iCs/>
            <w:sz w:val="26"/>
            <w:szCs w:val="26"/>
          </w:rPr>
          <w:t>r</w:t>
        </w:r>
      </w:ins>
      <w:proofErr w:type="spellEnd"/>
      <w:r w:rsidRPr="007D4A4F">
        <w:rPr>
          <w:rFonts w:ascii="Segoe UI Light" w:hAnsi="Segoe UI Light"/>
          <w:iCs/>
          <w:sz w:val="26"/>
          <w:szCs w:val="26"/>
        </w:rPr>
        <w:t>.</w:t>
      </w:r>
    </w:p>
    <w:p w:rsidR="00C15357" w:rsidRPr="007D4A4F" w:rsidRDefault="00C15357" w:rsidP="007D4A4F">
      <w:pPr>
        <w:pStyle w:val="Paragraphedeliste"/>
        <w:numPr>
          <w:ilvl w:val="0"/>
          <w:numId w:val="37"/>
        </w:numPr>
        <w:jc w:val="both"/>
        <w:rPr>
          <w:rFonts w:ascii="Segoe UI Light" w:hAnsi="Segoe UI Light"/>
          <w:iCs/>
          <w:sz w:val="26"/>
          <w:szCs w:val="26"/>
        </w:rPr>
      </w:pPr>
      <w:r w:rsidRPr="007D4A4F">
        <w:rPr>
          <w:rFonts w:ascii="Segoe UI Light" w:hAnsi="Segoe UI Light"/>
          <w:iCs/>
          <w:sz w:val="26"/>
          <w:szCs w:val="26"/>
        </w:rPr>
        <w:t xml:space="preserve">Mon frère </w:t>
      </w:r>
      <w:proofErr w:type="spellStart"/>
      <w:r w:rsidRPr="007D4A4F">
        <w:rPr>
          <w:rFonts w:ascii="Segoe UI Light" w:hAnsi="Segoe UI Light"/>
          <w:iCs/>
          <w:sz w:val="26"/>
          <w:szCs w:val="26"/>
        </w:rPr>
        <w:t>Tchouala</w:t>
      </w:r>
      <w:proofErr w:type="spellEnd"/>
      <w:r w:rsidRPr="007D4A4F">
        <w:rPr>
          <w:rFonts w:ascii="Segoe UI Light" w:hAnsi="Segoe UI Light"/>
          <w:iCs/>
          <w:sz w:val="26"/>
          <w:szCs w:val="26"/>
        </w:rPr>
        <w:t xml:space="preserve"> </w:t>
      </w:r>
      <w:proofErr w:type="spellStart"/>
      <w:r w:rsidRPr="007D4A4F">
        <w:rPr>
          <w:rFonts w:ascii="Segoe UI Light" w:hAnsi="Segoe UI Light"/>
          <w:iCs/>
          <w:sz w:val="26"/>
          <w:szCs w:val="26"/>
        </w:rPr>
        <w:t>igor</w:t>
      </w:r>
      <w:proofErr w:type="spellEnd"/>
      <w:r w:rsidRPr="007D4A4F">
        <w:rPr>
          <w:rFonts w:ascii="Segoe UI Light" w:hAnsi="Segoe UI Light"/>
          <w:iCs/>
          <w:sz w:val="26"/>
          <w:szCs w:val="26"/>
        </w:rPr>
        <w:t xml:space="preserve"> et mes sœurs </w:t>
      </w:r>
      <w:proofErr w:type="spellStart"/>
      <w:r w:rsidR="000558C5">
        <w:rPr>
          <w:rFonts w:ascii="Segoe UI Light" w:hAnsi="Segoe UI Light"/>
          <w:iCs/>
          <w:sz w:val="26"/>
          <w:szCs w:val="26"/>
        </w:rPr>
        <w:t>Njiki</w:t>
      </w:r>
      <w:proofErr w:type="spellEnd"/>
      <w:r w:rsidR="000558C5">
        <w:rPr>
          <w:rFonts w:ascii="Segoe UI Light" w:hAnsi="Segoe UI Light"/>
          <w:iCs/>
          <w:sz w:val="26"/>
          <w:szCs w:val="26"/>
        </w:rPr>
        <w:t xml:space="preserve"> </w:t>
      </w:r>
      <w:proofErr w:type="spellStart"/>
      <w:r w:rsidR="000558C5">
        <w:rPr>
          <w:rFonts w:ascii="Segoe UI Light" w:hAnsi="Segoe UI Light"/>
          <w:iCs/>
          <w:sz w:val="26"/>
          <w:szCs w:val="26"/>
        </w:rPr>
        <w:t>michelle</w:t>
      </w:r>
      <w:proofErr w:type="spellEnd"/>
      <w:r w:rsidR="000558C5">
        <w:rPr>
          <w:rFonts w:ascii="Segoe UI Light" w:hAnsi="Segoe UI Light"/>
          <w:iCs/>
          <w:sz w:val="26"/>
          <w:szCs w:val="26"/>
        </w:rPr>
        <w:t xml:space="preserve"> et</w:t>
      </w:r>
      <w:r w:rsidRPr="007D4A4F">
        <w:rPr>
          <w:rFonts w:ascii="Segoe UI Light" w:hAnsi="Segoe UI Light"/>
          <w:iCs/>
          <w:sz w:val="26"/>
          <w:szCs w:val="26"/>
        </w:rPr>
        <w:t xml:space="preserve"> </w:t>
      </w:r>
      <w:proofErr w:type="spellStart"/>
      <w:r w:rsidRPr="007D4A4F">
        <w:rPr>
          <w:rFonts w:ascii="Segoe UI Light" w:hAnsi="Segoe UI Light"/>
          <w:iCs/>
          <w:sz w:val="26"/>
          <w:szCs w:val="26"/>
        </w:rPr>
        <w:t>Saclélé</w:t>
      </w:r>
      <w:proofErr w:type="spellEnd"/>
      <w:r w:rsidRPr="007D4A4F">
        <w:rPr>
          <w:rFonts w:ascii="Segoe UI Light" w:hAnsi="Segoe UI Light"/>
          <w:iCs/>
          <w:sz w:val="26"/>
          <w:szCs w:val="26"/>
        </w:rPr>
        <w:t xml:space="preserve"> </w:t>
      </w:r>
      <w:proofErr w:type="spellStart"/>
      <w:r w:rsidRPr="007D4A4F">
        <w:rPr>
          <w:rFonts w:ascii="Segoe UI Light" w:hAnsi="Segoe UI Light"/>
          <w:iCs/>
          <w:sz w:val="26"/>
          <w:szCs w:val="26"/>
        </w:rPr>
        <w:t>falonne</w:t>
      </w:r>
      <w:proofErr w:type="spellEnd"/>
    </w:p>
    <w:p w:rsidR="00C15357" w:rsidRPr="007D4A4F" w:rsidRDefault="00C15357" w:rsidP="007D4A4F">
      <w:pPr>
        <w:pStyle w:val="Paragraphedeliste"/>
        <w:numPr>
          <w:ilvl w:val="0"/>
          <w:numId w:val="37"/>
        </w:numPr>
        <w:jc w:val="both"/>
        <w:rPr>
          <w:rFonts w:ascii="Segoe UI Light" w:hAnsi="Segoe UI Light"/>
          <w:iCs/>
          <w:sz w:val="26"/>
          <w:szCs w:val="26"/>
        </w:rPr>
      </w:pPr>
      <w:r w:rsidRPr="007D4A4F">
        <w:rPr>
          <w:rFonts w:ascii="Segoe UI Light" w:hAnsi="Segoe UI Light"/>
          <w:iCs/>
          <w:sz w:val="26"/>
          <w:szCs w:val="26"/>
        </w:rPr>
        <w:t xml:space="preserve">Mes camarades de classe de promotion pour la grande famille que nous formons, ainsi que mes enseignants pour leur enseignement fructueux </w:t>
      </w:r>
      <w:r w:rsidRPr="00FB191E">
        <w:rPr>
          <w:rFonts w:ascii="Segoe UI Light" w:hAnsi="Segoe UI Light"/>
          <w:iCs/>
          <w:strike/>
          <w:sz w:val="26"/>
          <w:szCs w:val="26"/>
          <w:rPrChange w:id="5" w:author="DELL" w:date="2017-07-07T19:30:00Z">
            <w:rPr>
              <w:rFonts w:ascii="Segoe UI Light" w:hAnsi="Segoe UI Light"/>
              <w:iCs/>
              <w:sz w:val="26"/>
              <w:szCs w:val="26"/>
            </w:rPr>
          </w:rPrChange>
        </w:rPr>
        <w:t>pour nous</w:t>
      </w:r>
      <w:proofErr w:type="gramStart"/>
      <w:r w:rsidRPr="007D4A4F">
        <w:rPr>
          <w:rFonts w:ascii="Segoe UI Light" w:hAnsi="Segoe UI Light"/>
          <w:iCs/>
          <w:sz w:val="26"/>
          <w:szCs w:val="26"/>
        </w:rPr>
        <w:t>.</w:t>
      </w:r>
      <w:ins w:id="6" w:author="DELL" w:date="2017-07-07T19:29:00Z">
        <w:r w:rsidR="00FB191E">
          <w:rPr>
            <w:rFonts w:ascii="Segoe UI Light" w:hAnsi="Segoe UI Light"/>
            <w:iCs/>
            <w:sz w:val="26"/>
            <w:szCs w:val="26"/>
          </w:rPr>
          <w:t>(</w:t>
        </w:r>
        <w:proofErr w:type="gramEnd"/>
        <w:r w:rsidR="00FB191E">
          <w:rPr>
            <w:rFonts w:ascii="Segoe UI Light" w:hAnsi="Segoe UI Light"/>
            <w:iCs/>
            <w:sz w:val="26"/>
            <w:szCs w:val="26"/>
          </w:rPr>
          <w:t xml:space="preserve">problème de </w:t>
        </w:r>
        <w:proofErr w:type="spellStart"/>
        <w:r w:rsidR="00FB191E">
          <w:rPr>
            <w:rFonts w:ascii="Segoe UI Light" w:hAnsi="Segoe UI Light"/>
            <w:iCs/>
            <w:sz w:val="26"/>
            <w:szCs w:val="26"/>
          </w:rPr>
          <w:t>phrasage</w:t>
        </w:r>
        <w:proofErr w:type="spellEnd"/>
        <w:r w:rsidR="00FB191E">
          <w:rPr>
            <w:rFonts w:ascii="Segoe UI Light" w:hAnsi="Segoe UI Light"/>
            <w:iCs/>
            <w:sz w:val="26"/>
            <w:szCs w:val="26"/>
          </w:rPr>
          <w:t xml:space="preserve"> peut m</w:t>
        </w:r>
      </w:ins>
      <w:ins w:id="7" w:author="DELL" w:date="2017-07-07T19:30:00Z">
        <w:r w:rsidR="00FB191E">
          <w:rPr>
            <w:rFonts w:ascii="Segoe UI Light" w:hAnsi="Segoe UI Light"/>
            <w:iCs/>
            <w:sz w:val="26"/>
            <w:szCs w:val="26"/>
          </w:rPr>
          <w:t>ie</w:t>
        </w:r>
      </w:ins>
      <w:ins w:id="8" w:author="DELL" w:date="2017-07-07T19:29:00Z">
        <w:r w:rsidR="00FB191E">
          <w:rPr>
            <w:rFonts w:ascii="Segoe UI Light" w:hAnsi="Segoe UI Light"/>
            <w:iCs/>
            <w:sz w:val="26"/>
            <w:szCs w:val="26"/>
          </w:rPr>
          <w:t>ux dire</w:t>
        </w:r>
      </w:ins>
      <w:ins w:id="9" w:author="DELL" w:date="2017-07-07T19:30:00Z">
        <w:r w:rsidR="00FB191E">
          <w:rPr>
            <w:rFonts w:ascii="Segoe UI Light" w:hAnsi="Segoe UI Light"/>
            <w:iCs/>
            <w:sz w:val="26"/>
            <w:szCs w:val="26"/>
          </w:rPr>
          <w:t>)</w:t>
        </w:r>
      </w:ins>
    </w:p>
    <w:p w:rsidR="0079019F" w:rsidRPr="007A46BC" w:rsidRDefault="0079019F" w:rsidP="007A46BC">
      <w:pPr>
        <w:jc w:val="both"/>
        <w:rPr>
          <w:rFonts w:ascii="Segoe UI Light" w:hAnsi="Segoe UI Light"/>
          <w:sz w:val="26"/>
          <w:szCs w:val="26"/>
        </w:rPr>
      </w:pPr>
    </w:p>
    <w:p w:rsidR="00CE5281" w:rsidRPr="00CE5281" w:rsidRDefault="0093641F" w:rsidP="00CE5281">
      <w:pPr>
        <w:rPr>
          <w:rFonts w:ascii="Segoe UI Light" w:hAnsi="Segoe UI Light"/>
        </w:rPr>
      </w:pPr>
      <w:bookmarkStart w:id="10" w:name="_Toc482561628"/>
      <w:r>
        <w:rPr>
          <w:rFonts w:ascii="Segoe UI Light" w:hAnsi="Segoe UI Light"/>
        </w:rPr>
        <w:br w:type="page"/>
      </w:r>
    </w:p>
    <w:p w:rsidR="00B95479" w:rsidRPr="001531FD" w:rsidRDefault="001531FD" w:rsidP="001531FD">
      <w:pPr>
        <w:pStyle w:val="Titre1"/>
        <w:jc w:val="center"/>
        <w:rPr>
          <w:rFonts w:ascii="Segoe UI Light" w:hAnsi="Segoe UI Light"/>
          <w:color w:val="auto"/>
          <w:sz w:val="48"/>
          <w:szCs w:val="48"/>
        </w:rPr>
      </w:pPr>
      <w:r w:rsidRPr="001531FD">
        <w:rPr>
          <w:rFonts w:ascii="Segoe UI Light" w:hAnsi="Segoe UI Light"/>
          <w:color w:val="auto"/>
          <w:sz w:val="48"/>
          <w:szCs w:val="48"/>
        </w:rPr>
        <w:lastRenderedPageBreak/>
        <w:t>SOMMAIRE</w:t>
      </w:r>
      <w:bookmarkEnd w:id="10"/>
    </w:p>
    <w:p w:rsidR="004F4360" w:rsidRPr="004F4360" w:rsidRDefault="004F4360" w:rsidP="004F4360"/>
    <w:p w:rsidR="00CF5E2B" w:rsidRPr="00CF5E2B" w:rsidRDefault="00BA3D75">
      <w:pPr>
        <w:pStyle w:val="TM1"/>
        <w:tabs>
          <w:tab w:val="right" w:leader="dot" w:pos="9062"/>
        </w:tabs>
        <w:rPr>
          <w:rFonts w:ascii="Segoe UI Light" w:hAnsi="Segoe UI Light"/>
          <w:noProof/>
          <w:sz w:val="26"/>
          <w:szCs w:val="26"/>
        </w:rPr>
      </w:pPr>
      <w:r>
        <w:fldChar w:fldCharType="begin"/>
      </w:r>
      <w:r w:rsidR="00CF5E2B">
        <w:instrText xml:space="preserve"> TOC \o "1-3" \h \z \u </w:instrText>
      </w:r>
      <w:r>
        <w:fldChar w:fldCharType="separate"/>
      </w:r>
      <w:hyperlink w:anchor="_Toc482561627" w:history="1">
        <w:r w:rsidR="00CF5E2B" w:rsidRPr="00CF5E2B">
          <w:rPr>
            <w:rStyle w:val="Lienhypertexte"/>
            <w:rFonts w:ascii="Segoe UI Light" w:hAnsi="Segoe UI Light"/>
            <w:noProof/>
            <w:sz w:val="26"/>
            <w:szCs w:val="26"/>
          </w:rPr>
          <w:t>Remerciement</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_Toc482561627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28" w:history="1">
        <w:r w:rsidR="00CF5E2B" w:rsidRPr="00CF5E2B">
          <w:rPr>
            <w:rStyle w:val="Lienhypertexte"/>
            <w:rFonts w:ascii="Segoe UI Light" w:hAnsi="Segoe UI Light"/>
            <w:noProof/>
            <w:sz w:val="26"/>
            <w:szCs w:val="26"/>
          </w:rPr>
          <w:t>Sommaire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_Toc482561628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29" w:history="1">
        <w:r w:rsidR="00CF5E2B" w:rsidRPr="00CF5E2B">
          <w:rPr>
            <w:rStyle w:val="Lienhypertexte"/>
            <w:rFonts w:ascii="Segoe UI Light" w:hAnsi="Segoe UI Light"/>
            <w:noProof/>
            <w:sz w:val="26"/>
            <w:szCs w:val="26"/>
          </w:rPr>
          <w:t>Liste des tableaux</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_Toc482561629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30" w:history="1">
        <w:r w:rsidR="00CF5E2B" w:rsidRPr="00CF5E2B">
          <w:rPr>
            <w:rStyle w:val="Lienhypertexte"/>
            <w:rFonts w:ascii="Segoe UI Light" w:hAnsi="Segoe UI Light"/>
            <w:noProof/>
            <w:sz w:val="26"/>
            <w:szCs w:val="26"/>
          </w:rPr>
          <w:t>Liste des figures</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_Toc482561630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31" w:history="1">
        <w:r w:rsidR="00CF5E2B" w:rsidRPr="00CF5E2B">
          <w:rPr>
            <w:rStyle w:val="Lienhypertexte"/>
            <w:rFonts w:ascii="Segoe UI Light" w:hAnsi="Segoe UI Light"/>
            <w:noProof/>
            <w:sz w:val="26"/>
            <w:szCs w:val="26"/>
          </w:rPr>
          <w:t>Glossaire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_Toc482561631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32" w:history="1">
        <w:r w:rsidR="00CF5E2B" w:rsidRPr="00CF5E2B">
          <w:rPr>
            <w:rStyle w:val="Lienhypertexte"/>
            <w:rFonts w:ascii="Segoe UI Light" w:hAnsi="Segoe UI Light"/>
            <w:noProof/>
            <w:sz w:val="26"/>
            <w:szCs w:val="26"/>
          </w:rPr>
          <w:t>Résumé</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_Toc482561632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33" w:history="1">
        <w:r w:rsidR="00CF5E2B" w:rsidRPr="00CF5E2B">
          <w:rPr>
            <w:rStyle w:val="Lienhypertexte"/>
            <w:rFonts w:ascii="Segoe UI Light" w:hAnsi="Segoe UI Light"/>
            <w:noProof/>
            <w:sz w:val="26"/>
            <w:szCs w:val="26"/>
          </w:rPr>
          <w:t>Abstract</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_Toc482561633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34" w:history="1">
        <w:r w:rsidR="00CF5E2B" w:rsidRPr="00CF5E2B">
          <w:rPr>
            <w:rStyle w:val="Lienhypertexte"/>
            <w:rFonts w:ascii="Segoe UI Light" w:hAnsi="Segoe UI Light"/>
            <w:noProof/>
            <w:sz w:val="26"/>
            <w:szCs w:val="26"/>
          </w:rPr>
          <w:t>Introduction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_Toc482561634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35" w:history="1">
        <w:r w:rsidR="00CF5E2B" w:rsidRPr="00CF5E2B">
          <w:rPr>
            <w:rStyle w:val="Lienhypertexte"/>
            <w:rFonts w:ascii="Segoe UI Light" w:hAnsi="Segoe UI Light"/>
            <w:noProof/>
            <w:sz w:val="26"/>
            <w:szCs w:val="26"/>
          </w:rPr>
          <w:t>Partie 1 : Etat de l’art</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_Toc482561635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2"/>
        <w:tabs>
          <w:tab w:val="right" w:leader="dot" w:pos="9062"/>
        </w:tabs>
        <w:rPr>
          <w:rFonts w:ascii="Segoe UI Light" w:hAnsi="Segoe UI Light"/>
          <w:noProof/>
          <w:sz w:val="26"/>
          <w:szCs w:val="26"/>
        </w:rPr>
      </w:pPr>
      <w:hyperlink w:anchor="_Toc482561636" w:history="1">
        <w:r w:rsidR="00CF5E2B" w:rsidRPr="00CF5E2B">
          <w:rPr>
            <w:rStyle w:val="Lienhypertexte"/>
            <w:rFonts w:ascii="Segoe UI Light" w:hAnsi="Segoe UI Light"/>
            <w:noProof/>
            <w:sz w:val="26"/>
            <w:szCs w:val="26"/>
          </w:rPr>
          <w:t>Chapitre 1 : Etat de l’art</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_Toc482561636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hyperlink w:anchor="_Toc482561637" w:history="1">
        <w:r w:rsidR="00CF5E2B" w:rsidRPr="00CF5E2B">
          <w:rPr>
            <w:rStyle w:val="Lienhypertexte"/>
            <w:rFonts w:ascii="Segoe UI Light" w:hAnsi="Segoe UI Light"/>
            <w:noProof/>
            <w:sz w:val="26"/>
            <w:szCs w:val="26"/>
          </w:rPr>
          <w:t>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Etude de l’existant</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_Toc482561637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hyperlink w:anchor="_Toc482561638" w:history="1">
        <w:r w:rsidR="00CF5E2B" w:rsidRPr="00CF5E2B">
          <w:rPr>
            <w:rStyle w:val="Lienhypertexte"/>
            <w:rFonts w:ascii="Segoe UI Light" w:hAnsi="Segoe UI Light"/>
            <w:noProof/>
            <w:sz w:val="26"/>
            <w:szCs w:val="26"/>
          </w:rPr>
          <w:t>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Présentation de la solution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_Toc482561638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39" w:history="1">
        <w:r w:rsidR="00CF5E2B" w:rsidRPr="00CF5E2B">
          <w:rPr>
            <w:rStyle w:val="Lienhypertexte"/>
            <w:rFonts w:ascii="Segoe UI Light" w:hAnsi="Segoe UI Light"/>
            <w:noProof/>
            <w:sz w:val="26"/>
            <w:szCs w:val="26"/>
          </w:rPr>
          <w:t>III-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Cahier de charge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_Toc482561639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2</w:t>
        </w:r>
        <w:r w:rsidRPr="00CF5E2B">
          <w:rPr>
            <w:rFonts w:ascii="Segoe UI Light" w:hAnsi="Segoe UI Light"/>
            <w:noProof/>
            <w:webHidden/>
            <w:sz w:val="26"/>
            <w:szCs w:val="26"/>
          </w:rPr>
          <w:fldChar w:fldCharType="end"/>
        </w:r>
      </w:hyperlink>
    </w:p>
    <w:p w:rsidR="00CF5E2B" w:rsidRPr="00CF5E2B" w:rsidRDefault="00BA3D75">
      <w:pPr>
        <w:pStyle w:val="TM2"/>
        <w:tabs>
          <w:tab w:val="right" w:leader="dot" w:pos="9062"/>
        </w:tabs>
        <w:rPr>
          <w:rFonts w:ascii="Segoe UI Light" w:hAnsi="Segoe UI Light"/>
          <w:noProof/>
          <w:sz w:val="26"/>
          <w:szCs w:val="26"/>
        </w:rPr>
      </w:pPr>
      <w:hyperlink w:anchor="_Toc482561640" w:history="1">
        <w:r w:rsidR="00CF5E2B" w:rsidRPr="00CF5E2B">
          <w:rPr>
            <w:rStyle w:val="Lienhypertexte"/>
            <w:rFonts w:ascii="Segoe UI Light" w:hAnsi="Segoe UI Light"/>
            <w:noProof/>
            <w:sz w:val="26"/>
            <w:szCs w:val="26"/>
          </w:rPr>
          <w:t>Chapitre 2 : Méthodologie et  technologie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_Toc482561640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5</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hyperlink w:anchor="_Toc482561641" w:history="1">
        <w:r w:rsidR="00CF5E2B" w:rsidRPr="00CF5E2B">
          <w:rPr>
            <w:rStyle w:val="Lienhypertexte"/>
            <w:rFonts w:ascii="Segoe UI Light" w:hAnsi="Segoe UI Light"/>
            <w:noProof/>
            <w:sz w:val="26"/>
            <w:szCs w:val="26"/>
          </w:rPr>
          <w:t>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Présentation des méthodes de gestion de projet</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_Toc482561641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5</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hyperlink w:anchor="_Toc482561642" w:history="1">
        <w:r w:rsidR="00CF5E2B" w:rsidRPr="00CF5E2B">
          <w:rPr>
            <w:rStyle w:val="Lienhypertexte"/>
            <w:rFonts w:ascii="Segoe UI Light" w:hAnsi="Segoe UI Light"/>
            <w:noProof/>
            <w:sz w:val="26"/>
            <w:szCs w:val="26"/>
          </w:rPr>
          <w:t>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Choix de la  méthode Agile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_Toc482561642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9</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43" w:history="1">
        <w:r w:rsidR="00CF5E2B" w:rsidRPr="00CF5E2B">
          <w:rPr>
            <w:rStyle w:val="Lienhypertexte"/>
            <w:rFonts w:ascii="Segoe UI Light" w:hAnsi="Segoe UI Light"/>
            <w:noProof/>
            <w:sz w:val="26"/>
            <w:szCs w:val="26"/>
          </w:rPr>
          <w:t>III-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Choix de la méthode d’analyse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_Toc482561643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13</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44" w:history="1">
        <w:r w:rsidR="00CF5E2B" w:rsidRPr="00CF5E2B">
          <w:rPr>
            <w:rStyle w:val="Lienhypertexte"/>
            <w:rFonts w:ascii="Segoe UI Light" w:hAnsi="Segoe UI Light"/>
            <w:noProof/>
            <w:sz w:val="26"/>
            <w:szCs w:val="26"/>
          </w:rPr>
          <w:t>Partie 2 : Conception et implémentation de la solution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_Toc482561644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2"/>
        <w:tabs>
          <w:tab w:val="right" w:leader="dot" w:pos="9062"/>
        </w:tabs>
        <w:rPr>
          <w:rFonts w:ascii="Segoe UI Light" w:hAnsi="Segoe UI Light"/>
          <w:noProof/>
          <w:sz w:val="26"/>
          <w:szCs w:val="26"/>
        </w:rPr>
      </w:pPr>
      <w:hyperlink w:anchor="_Toc482561645" w:history="1">
        <w:r w:rsidR="00CF5E2B" w:rsidRPr="00CF5E2B">
          <w:rPr>
            <w:rStyle w:val="Lienhypertexte"/>
            <w:rFonts w:ascii="Segoe UI Light" w:hAnsi="Segoe UI Light"/>
            <w:noProof/>
            <w:sz w:val="26"/>
            <w:szCs w:val="26"/>
          </w:rPr>
          <w:t>Chapitre 3 : Conception de la solution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_Toc482561645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hyperlink w:anchor="_Toc482561646" w:history="1">
        <w:r w:rsidR="00CF5E2B" w:rsidRPr="00CF5E2B">
          <w:rPr>
            <w:rStyle w:val="Lienhypertexte"/>
            <w:rFonts w:ascii="Segoe UI Light" w:hAnsi="Segoe UI Light"/>
            <w:noProof/>
            <w:sz w:val="26"/>
            <w:szCs w:val="26"/>
          </w:rPr>
          <w:t>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de compte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_Toc482561646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r>
        <w:fldChar w:fldCharType="begin"/>
      </w:r>
      <w:r>
        <w:instrText>HYPERLINK \l "_Toc482561647"</w:instrText>
      </w:r>
      <w:r>
        <w:fldChar w:fldCharType="separate"/>
      </w:r>
      <w:r w:rsidR="00CF5E2B" w:rsidRPr="00FB191E">
        <w:rPr>
          <w:rStyle w:val="Lienhypertexte"/>
          <w:rFonts w:ascii="Segoe UI Light" w:hAnsi="Segoe UI Light"/>
          <w:strike/>
          <w:noProof/>
          <w:color w:val="FF0000"/>
          <w:sz w:val="26"/>
          <w:szCs w:val="26"/>
          <w:rPrChange w:id="11" w:author="DELL" w:date="2017-07-07T19:32:00Z">
            <w:rPr>
              <w:rStyle w:val="Lienhypertexte"/>
              <w:rFonts w:ascii="Segoe UI Light" w:hAnsi="Segoe UI Light"/>
              <w:noProof/>
              <w:sz w:val="26"/>
              <w:szCs w:val="26"/>
            </w:rPr>
          </w:rPrChange>
        </w:rPr>
        <w:t>I</w:t>
      </w:r>
      <w:r w:rsidR="00CF5E2B" w:rsidRPr="00CF5E2B">
        <w:rPr>
          <w:rStyle w:val="Lienhypertexte"/>
          <w:rFonts w:ascii="Segoe UI Light" w:hAnsi="Segoe UI Light"/>
          <w:noProof/>
          <w:sz w:val="26"/>
          <w:szCs w:val="26"/>
        </w:rPr>
        <w:t>-</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de histoire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_Toc482561647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r>
        <w:fldChar w:fldCharType="end"/>
      </w:r>
    </w:p>
    <w:p w:rsidR="00CF5E2B" w:rsidRPr="00CF5E2B" w:rsidRDefault="00BA3D75">
      <w:pPr>
        <w:pStyle w:val="TM3"/>
        <w:tabs>
          <w:tab w:val="left" w:pos="880"/>
          <w:tab w:val="right" w:leader="dot" w:pos="9062"/>
        </w:tabs>
        <w:rPr>
          <w:rFonts w:ascii="Segoe UI Light" w:hAnsi="Segoe UI Light"/>
          <w:noProof/>
          <w:sz w:val="26"/>
          <w:szCs w:val="26"/>
        </w:rPr>
      </w:pPr>
      <w:hyperlink w:anchor="_Toc482561648" w:history="1">
        <w:r w:rsidR="00CF5E2B" w:rsidRPr="00CF5E2B">
          <w:rPr>
            <w:rStyle w:val="Lienhypertexte"/>
            <w:rFonts w:ascii="Segoe UI Light" w:hAnsi="Segoe UI Light"/>
            <w:noProof/>
            <w:sz w:val="26"/>
            <w:szCs w:val="26"/>
          </w:rPr>
          <w:t>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formation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_Toc482561648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hyperlink w:anchor="_Toc482561649" w:history="1">
        <w:r w:rsidR="00CF5E2B" w:rsidRPr="00CF5E2B">
          <w:rPr>
            <w:rStyle w:val="Lienhypertexte"/>
            <w:rFonts w:ascii="Segoe UI Light" w:hAnsi="Segoe UI Light"/>
            <w:noProof/>
            <w:sz w:val="26"/>
            <w:szCs w:val="26"/>
          </w:rPr>
          <w:t>a.</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quiz</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_Toc482561649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50" w:history="1">
        <w:r w:rsidR="00CF5E2B" w:rsidRPr="00CF5E2B">
          <w:rPr>
            <w:rStyle w:val="Lienhypertexte"/>
            <w:rFonts w:ascii="Segoe UI Light" w:hAnsi="Segoe UI Light"/>
            <w:noProof/>
            <w:sz w:val="26"/>
            <w:szCs w:val="26"/>
          </w:rPr>
          <w:t>III-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contribution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_Toc482561650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51" w:history="1">
        <w:r w:rsidR="00CF5E2B" w:rsidRPr="00CF5E2B">
          <w:rPr>
            <w:rStyle w:val="Lienhypertexte"/>
            <w:rFonts w:ascii="Segoe UI Light" w:hAnsi="Segoe UI Light"/>
            <w:noProof/>
            <w:sz w:val="26"/>
            <w:szCs w:val="26"/>
          </w:rPr>
          <w:t>IV-</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de map</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_Toc482561651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52" w:history="1">
        <w:r w:rsidR="00CF5E2B" w:rsidRPr="00CF5E2B">
          <w:rPr>
            <w:rStyle w:val="Lienhypertexte"/>
            <w:rFonts w:ascii="Segoe UI Light" w:hAnsi="Segoe UI Light"/>
            <w:noProof/>
            <w:sz w:val="26"/>
            <w:szCs w:val="26"/>
          </w:rPr>
          <w:t>V-</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fil d’actualité</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_Toc482561652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53" w:history="1">
        <w:r w:rsidR="00CF5E2B" w:rsidRPr="00CF5E2B">
          <w:rPr>
            <w:rStyle w:val="Lienhypertexte"/>
            <w:rFonts w:ascii="Segoe UI Light" w:hAnsi="Segoe UI Light"/>
            <w:noProof/>
            <w:sz w:val="26"/>
            <w:szCs w:val="26"/>
          </w:rPr>
          <w:t>VI-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communauté</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_Toc482561653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54" w:history="1">
        <w:r w:rsidR="00CF5E2B" w:rsidRPr="00CF5E2B">
          <w:rPr>
            <w:rStyle w:val="Lienhypertexte"/>
            <w:rFonts w:ascii="Segoe UI Light" w:hAnsi="Segoe UI Light"/>
            <w:noProof/>
            <w:sz w:val="26"/>
            <w:szCs w:val="26"/>
          </w:rPr>
          <w:t>VII-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traducteur</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_Toc482561654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55" w:history="1">
        <w:r w:rsidR="00CF5E2B" w:rsidRPr="00CF5E2B">
          <w:rPr>
            <w:rStyle w:val="Lienhypertexte"/>
            <w:rFonts w:ascii="Segoe UI Light" w:hAnsi="Segoe UI Light"/>
            <w:noProof/>
            <w:sz w:val="26"/>
            <w:szCs w:val="26"/>
          </w:rPr>
          <w:t>VIII-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de notification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_Toc482561655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56" w:history="1">
        <w:r w:rsidR="00CF5E2B" w:rsidRPr="00CF5E2B">
          <w:rPr>
            <w:rStyle w:val="Lienhypertexte"/>
            <w:rFonts w:ascii="Segoe UI Light" w:hAnsi="Segoe UI Light"/>
            <w:noProof/>
            <w:sz w:val="26"/>
            <w:szCs w:val="26"/>
          </w:rPr>
          <w:t>IX-</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Tchat</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_Toc482561656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hyperlink w:anchor="_Toc482561657" w:history="1">
        <w:r w:rsidR="00CF5E2B" w:rsidRPr="00CF5E2B">
          <w:rPr>
            <w:rStyle w:val="Lienhypertexte"/>
            <w:rFonts w:ascii="Segoe UI Light" w:hAnsi="Segoe UI Light"/>
            <w:noProof/>
            <w:sz w:val="26"/>
            <w:szCs w:val="26"/>
          </w:rPr>
          <w:t>X-</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Module paramètre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_Toc482561657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15</w:t>
        </w:r>
        <w:r w:rsidRPr="00CF5E2B">
          <w:rPr>
            <w:rFonts w:ascii="Segoe UI Light" w:hAnsi="Segoe UI Light"/>
            <w:noProof/>
            <w:webHidden/>
            <w:sz w:val="26"/>
            <w:szCs w:val="26"/>
          </w:rPr>
          <w:fldChar w:fldCharType="end"/>
        </w:r>
      </w:hyperlink>
    </w:p>
    <w:p w:rsidR="00CF5E2B" w:rsidRPr="00CF5E2B" w:rsidRDefault="00BA3D75">
      <w:pPr>
        <w:pStyle w:val="TM2"/>
        <w:tabs>
          <w:tab w:val="right" w:leader="dot" w:pos="9062"/>
        </w:tabs>
        <w:rPr>
          <w:rFonts w:ascii="Segoe UI Light" w:hAnsi="Segoe UI Light"/>
          <w:noProof/>
          <w:sz w:val="26"/>
          <w:szCs w:val="26"/>
        </w:rPr>
      </w:pPr>
      <w:hyperlink w:anchor="_Toc482561658" w:history="1">
        <w:r w:rsidR="00CF5E2B" w:rsidRPr="00CF5E2B">
          <w:rPr>
            <w:rStyle w:val="Lienhypertexte"/>
            <w:rFonts w:ascii="Segoe UI Light" w:hAnsi="Segoe UI Light"/>
            <w:noProof/>
            <w:sz w:val="26"/>
            <w:szCs w:val="26"/>
          </w:rPr>
          <w:t>Chapitre 4 : Implémentation de la solution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_Toc482561658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hyperlink>
    </w:p>
    <w:p w:rsidR="00CF5E2B" w:rsidRPr="00CF5E2B" w:rsidRDefault="00BA3D75">
      <w:pPr>
        <w:pStyle w:val="TM3"/>
        <w:tabs>
          <w:tab w:val="left" w:pos="880"/>
          <w:tab w:val="right" w:leader="dot" w:pos="9062"/>
        </w:tabs>
        <w:rPr>
          <w:rFonts w:ascii="Segoe UI Light" w:hAnsi="Segoe UI Light"/>
          <w:noProof/>
          <w:sz w:val="26"/>
          <w:szCs w:val="26"/>
        </w:rPr>
      </w:pPr>
      <w:r>
        <w:fldChar w:fldCharType="begin"/>
      </w:r>
      <w:r>
        <w:instrText>HYPERLINK \l "_Toc482561659"</w:instrText>
      </w:r>
      <w:r>
        <w:fldChar w:fldCharType="separate"/>
      </w:r>
      <w:r w:rsidR="00CF5E2B" w:rsidRPr="00CF5E2B">
        <w:rPr>
          <w:rStyle w:val="Lienhypertexte"/>
          <w:rFonts w:ascii="Segoe UI Light" w:hAnsi="Segoe UI Light"/>
          <w:noProof/>
          <w:sz w:val="26"/>
          <w:szCs w:val="26"/>
        </w:rPr>
        <w:t>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Outil de développement et langage utilisé</w:t>
      </w:r>
      <w:r w:rsidR="00CF5E2B" w:rsidRPr="00FB191E">
        <w:rPr>
          <w:rStyle w:val="Lienhypertexte"/>
          <w:rFonts w:ascii="Segoe UI Light" w:hAnsi="Segoe UI Light"/>
          <w:strike/>
          <w:noProof/>
          <w:color w:val="FF0000"/>
          <w:sz w:val="26"/>
          <w:szCs w:val="26"/>
          <w:u w:val="none"/>
          <w:rPrChange w:id="12" w:author="DELL" w:date="2017-07-07T19:32:00Z">
            <w:rPr>
              <w:rStyle w:val="Lienhypertexte"/>
              <w:rFonts w:ascii="Segoe UI Light" w:hAnsi="Segoe UI Light"/>
              <w:noProof/>
              <w:sz w:val="26"/>
              <w:szCs w:val="26"/>
            </w:rPr>
          </w:rPrChange>
        </w:rPr>
        <w:t>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_Toc482561659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r>
        <w:fldChar w:fldCharType="end"/>
      </w:r>
    </w:p>
    <w:p w:rsidR="00CF5E2B" w:rsidRPr="00CF5E2B" w:rsidRDefault="00BA3D75">
      <w:pPr>
        <w:pStyle w:val="TM3"/>
        <w:tabs>
          <w:tab w:val="left" w:pos="880"/>
          <w:tab w:val="right" w:leader="dot" w:pos="9062"/>
        </w:tabs>
        <w:rPr>
          <w:rFonts w:ascii="Segoe UI Light" w:hAnsi="Segoe UI Light"/>
          <w:noProof/>
          <w:sz w:val="26"/>
          <w:szCs w:val="26"/>
        </w:rPr>
      </w:pPr>
      <w:hyperlink w:anchor="_Toc482561660" w:history="1">
        <w:r w:rsidR="00CF5E2B" w:rsidRPr="00CF5E2B">
          <w:rPr>
            <w:rStyle w:val="Lienhypertexte"/>
            <w:rFonts w:ascii="Segoe UI Light" w:hAnsi="Segoe UI Light"/>
            <w:noProof/>
            <w:sz w:val="26"/>
            <w:szCs w:val="26"/>
          </w:rPr>
          <w:t>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Architecture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_Toc482561660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61" w:history="1">
        <w:r w:rsidR="00CF5E2B" w:rsidRPr="00CF5E2B">
          <w:rPr>
            <w:rStyle w:val="Lienhypertexte"/>
            <w:rFonts w:ascii="Segoe UI Light" w:hAnsi="Segoe UI Light"/>
            <w:noProof/>
            <w:sz w:val="26"/>
            <w:szCs w:val="26"/>
          </w:rPr>
          <w:t>III-</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Algorithme développé</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_Toc482561661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hyperlink>
    </w:p>
    <w:p w:rsidR="00CF5E2B" w:rsidRPr="00CF5E2B" w:rsidRDefault="00BA3D75">
      <w:pPr>
        <w:pStyle w:val="TM3"/>
        <w:tabs>
          <w:tab w:val="left" w:pos="1100"/>
          <w:tab w:val="right" w:leader="dot" w:pos="9062"/>
        </w:tabs>
        <w:rPr>
          <w:rFonts w:ascii="Segoe UI Light" w:hAnsi="Segoe UI Light"/>
          <w:noProof/>
          <w:sz w:val="26"/>
          <w:szCs w:val="26"/>
        </w:rPr>
      </w:pPr>
      <w:hyperlink w:anchor="_Toc482561662" w:history="1">
        <w:r w:rsidR="00CF5E2B" w:rsidRPr="00CF5E2B">
          <w:rPr>
            <w:rStyle w:val="Lienhypertexte"/>
            <w:rFonts w:ascii="Segoe UI Light" w:hAnsi="Segoe UI Light"/>
            <w:noProof/>
            <w:sz w:val="26"/>
            <w:szCs w:val="26"/>
          </w:rPr>
          <w:t>IV-</w:t>
        </w:r>
        <w:r w:rsidR="00CF5E2B" w:rsidRPr="00CF5E2B">
          <w:rPr>
            <w:rFonts w:ascii="Segoe UI Light" w:hAnsi="Segoe UI Light"/>
            <w:noProof/>
            <w:sz w:val="26"/>
            <w:szCs w:val="26"/>
          </w:rPr>
          <w:tab/>
        </w:r>
        <w:r w:rsidR="00CF5E2B" w:rsidRPr="00CF5E2B">
          <w:rPr>
            <w:rStyle w:val="Lienhypertexte"/>
            <w:rFonts w:ascii="Segoe UI Light" w:hAnsi="Segoe UI Light"/>
            <w:noProof/>
            <w:sz w:val="26"/>
            <w:szCs w:val="26"/>
          </w:rPr>
          <w:t>Interface graphique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_Toc482561662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63" w:history="1">
        <w:r w:rsidR="00CF5E2B" w:rsidRPr="00CF5E2B">
          <w:rPr>
            <w:rStyle w:val="Lienhypertexte"/>
            <w:rFonts w:ascii="Segoe UI Light" w:hAnsi="Segoe UI Light"/>
            <w:noProof/>
            <w:sz w:val="26"/>
            <w:szCs w:val="26"/>
          </w:rPr>
          <w:t>Conclusion</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_Toc482561663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64" w:history="1">
        <w:r w:rsidR="00CF5E2B" w:rsidRPr="00CF5E2B">
          <w:rPr>
            <w:rStyle w:val="Lienhypertexte"/>
            <w:rFonts w:ascii="Segoe UI Light" w:hAnsi="Segoe UI Light"/>
            <w:noProof/>
            <w:sz w:val="26"/>
            <w:szCs w:val="26"/>
          </w:rPr>
          <w:t>Bibliographie</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_Toc482561664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hyperlink>
    </w:p>
    <w:p w:rsidR="00CF5E2B" w:rsidRPr="00CF5E2B" w:rsidRDefault="00BA3D75">
      <w:pPr>
        <w:pStyle w:val="TM1"/>
        <w:tabs>
          <w:tab w:val="right" w:leader="dot" w:pos="9062"/>
        </w:tabs>
        <w:rPr>
          <w:rFonts w:ascii="Segoe UI Light" w:hAnsi="Segoe UI Light"/>
          <w:noProof/>
          <w:sz w:val="26"/>
          <w:szCs w:val="26"/>
        </w:rPr>
      </w:pPr>
      <w:hyperlink w:anchor="_Toc482561665" w:history="1">
        <w:r w:rsidR="00CF5E2B" w:rsidRPr="00CF5E2B">
          <w:rPr>
            <w:rStyle w:val="Lienhypertexte"/>
            <w:rFonts w:ascii="Segoe UI Light" w:hAnsi="Segoe UI Light"/>
            <w:noProof/>
            <w:sz w:val="26"/>
            <w:szCs w:val="26"/>
          </w:rPr>
          <w:t>Annexes</w:t>
        </w:r>
        <w:r w:rsidR="00CF5E2B" w:rsidRPr="00CF5E2B">
          <w:rPr>
            <w:rFonts w:ascii="Segoe UI Light" w:hAnsi="Segoe UI Light"/>
            <w:noProof/>
            <w:webHidden/>
            <w:sz w:val="26"/>
            <w:szCs w:val="26"/>
          </w:rPr>
          <w:tab/>
        </w:r>
        <w:r w:rsidRPr="00CF5E2B">
          <w:rPr>
            <w:rFonts w:ascii="Segoe UI Light" w:hAnsi="Segoe UI Light"/>
            <w:noProof/>
            <w:webHidden/>
            <w:sz w:val="26"/>
            <w:szCs w:val="26"/>
          </w:rPr>
          <w:fldChar w:fldCharType="begin"/>
        </w:r>
        <w:r w:rsidR="00CF5E2B" w:rsidRPr="00CF5E2B">
          <w:rPr>
            <w:rFonts w:ascii="Segoe UI Light" w:hAnsi="Segoe UI Light"/>
            <w:noProof/>
            <w:webHidden/>
            <w:sz w:val="26"/>
            <w:szCs w:val="26"/>
          </w:rPr>
          <w:instrText xml:space="preserve"> PAGEREF _Toc482561665 \h </w:instrText>
        </w:r>
        <w:r w:rsidRPr="00CF5E2B">
          <w:rPr>
            <w:rFonts w:ascii="Segoe UI Light" w:hAnsi="Segoe UI Light"/>
            <w:noProof/>
            <w:webHidden/>
            <w:sz w:val="26"/>
            <w:szCs w:val="26"/>
          </w:rPr>
        </w:r>
        <w:r w:rsidRPr="00CF5E2B">
          <w:rPr>
            <w:rFonts w:ascii="Segoe UI Light" w:hAnsi="Segoe UI Light"/>
            <w:noProof/>
            <w:webHidden/>
            <w:sz w:val="26"/>
            <w:szCs w:val="26"/>
          </w:rPr>
          <w:fldChar w:fldCharType="separate"/>
        </w:r>
        <w:r w:rsidR="00CF5E2B" w:rsidRPr="00CF5E2B">
          <w:rPr>
            <w:rFonts w:ascii="Segoe UI Light" w:hAnsi="Segoe UI Light"/>
            <w:noProof/>
            <w:webHidden/>
            <w:sz w:val="26"/>
            <w:szCs w:val="26"/>
          </w:rPr>
          <w:t>16</w:t>
        </w:r>
        <w:r w:rsidRPr="00CF5E2B">
          <w:rPr>
            <w:rFonts w:ascii="Segoe UI Light" w:hAnsi="Segoe UI Light"/>
            <w:noProof/>
            <w:webHidden/>
            <w:sz w:val="26"/>
            <w:szCs w:val="26"/>
          </w:rPr>
          <w:fldChar w:fldCharType="end"/>
        </w:r>
      </w:hyperlink>
    </w:p>
    <w:p w:rsidR="00C8176B" w:rsidRPr="00C8176B" w:rsidRDefault="00BA3D75" w:rsidP="00C8176B">
      <w:r>
        <w:fldChar w:fldCharType="end"/>
      </w:r>
    </w:p>
    <w:p w:rsidR="0093641F" w:rsidRDefault="0093641F">
      <w:pPr>
        <w:rPr>
          <w:rFonts w:ascii="Segoe UI Light" w:eastAsiaTheme="majorEastAsia" w:hAnsi="Segoe UI Light" w:cstheme="majorBidi"/>
          <w:sz w:val="32"/>
          <w:szCs w:val="32"/>
        </w:rPr>
      </w:pPr>
      <w:bookmarkStart w:id="13" w:name="_Toc482561629"/>
      <w:r>
        <w:rPr>
          <w:rFonts w:ascii="Segoe UI Light" w:hAnsi="Segoe UI Light"/>
        </w:rPr>
        <w:br w:type="page"/>
      </w:r>
    </w:p>
    <w:p w:rsidR="00B95479" w:rsidRPr="006D0540" w:rsidRDefault="006D0540" w:rsidP="006D0540">
      <w:pPr>
        <w:pStyle w:val="Titre1"/>
        <w:jc w:val="center"/>
        <w:rPr>
          <w:rFonts w:ascii="Segoe UI Light" w:hAnsi="Segoe UI Light"/>
          <w:color w:val="auto"/>
          <w:sz w:val="48"/>
          <w:szCs w:val="48"/>
        </w:rPr>
      </w:pPr>
      <w:r w:rsidRPr="006D0540">
        <w:rPr>
          <w:rFonts w:ascii="Segoe UI Light" w:hAnsi="Segoe UI Light"/>
          <w:color w:val="auto"/>
          <w:sz w:val="48"/>
          <w:szCs w:val="48"/>
        </w:rPr>
        <w:lastRenderedPageBreak/>
        <w:t>LISTE DES TABLEAUX</w:t>
      </w:r>
      <w:bookmarkEnd w:id="13"/>
    </w:p>
    <w:p w:rsidR="0093641F" w:rsidRPr="0093641F" w:rsidRDefault="0093641F" w:rsidP="0093641F"/>
    <w:p w:rsidR="0093641F" w:rsidRDefault="0093641F">
      <w:pPr>
        <w:rPr>
          <w:rFonts w:ascii="Segoe UI Light" w:eastAsiaTheme="majorEastAsia" w:hAnsi="Segoe UI Light" w:cstheme="majorBidi"/>
          <w:sz w:val="32"/>
          <w:szCs w:val="32"/>
        </w:rPr>
      </w:pPr>
      <w:bookmarkStart w:id="14" w:name="_Toc482561630"/>
      <w:r>
        <w:rPr>
          <w:rFonts w:ascii="Segoe UI Light" w:hAnsi="Segoe UI Light"/>
        </w:rPr>
        <w:br w:type="page"/>
      </w:r>
    </w:p>
    <w:p w:rsidR="00B95479" w:rsidRPr="006D0540" w:rsidRDefault="006D0540" w:rsidP="006D0540">
      <w:pPr>
        <w:pStyle w:val="Titre1"/>
        <w:jc w:val="center"/>
        <w:rPr>
          <w:rFonts w:ascii="Segoe UI Light" w:hAnsi="Segoe UI Light"/>
          <w:color w:val="auto"/>
          <w:sz w:val="48"/>
          <w:szCs w:val="48"/>
        </w:rPr>
      </w:pPr>
      <w:r w:rsidRPr="006D0540">
        <w:rPr>
          <w:rFonts w:ascii="Segoe UI Light" w:hAnsi="Segoe UI Light"/>
          <w:color w:val="auto"/>
          <w:sz w:val="48"/>
          <w:szCs w:val="48"/>
        </w:rPr>
        <w:lastRenderedPageBreak/>
        <w:t>LISTE DES FIGURES</w:t>
      </w:r>
      <w:bookmarkEnd w:id="14"/>
    </w:p>
    <w:p w:rsidR="0093641F" w:rsidRPr="0093641F" w:rsidRDefault="0093641F" w:rsidP="0093641F"/>
    <w:p w:rsidR="0093641F" w:rsidRDefault="0093641F">
      <w:pPr>
        <w:rPr>
          <w:rFonts w:ascii="Segoe UI Light" w:eastAsiaTheme="majorEastAsia" w:hAnsi="Segoe UI Light" w:cstheme="majorBidi"/>
          <w:sz w:val="32"/>
          <w:szCs w:val="32"/>
        </w:rPr>
      </w:pPr>
      <w:bookmarkStart w:id="15" w:name="_Toc482561631"/>
      <w:r>
        <w:rPr>
          <w:rFonts w:ascii="Segoe UI Light" w:hAnsi="Segoe UI Light"/>
        </w:rPr>
        <w:br w:type="page"/>
      </w:r>
    </w:p>
    <w:p w:rsidR="00B95479" w:rsidRPr="007320E1" w:rsidRDefault="007320E1" w:rsidP="007320E1">
      <w:pPr>
        <w:pStyle w:val="Titre1"/>
        <w:jc w:val="center"/>
        <w:rPr>
          <w:rFonts w:ascii="Segoe UI Light" w:hAnsi="Segoe UI Light"/>
          <w:color w:val="auto"/>
          <w:sz w:val="48"/>
          <w:szCs w:val="48"/>
        </w:rPr>
      </w:pPr>
      <w:r w:rsidRPr="007320E1">
        <w:rPr>
          <w:rFonts w:ascii="Segoe UI Light" w:hAnsi="Segoe UI Light"/>
          <w:color w:val="auto"/>
          <w:sz w:val="48"/>
          <w:szCs w:val="48"/>
        </w:rPr>
        <w:lastRenderedPageBreak/>
        <w:t>GLOSSAIRE</w:t>
      </w:r>
      <w:bookmarkEnd w:id="15"/>
      <w:r w:rsidRPr="007320E1">
        <w:rPr>
          <w:rFonts w:ascii="Segoe UI Light" w:hAnsi="Segoe UI Light"/>
          <w:color w:val="auto"/>
          <w:sz w:val="48"/>
          <w:szCs w:val="48"/>
        </w:rPr>
        <w:t xml:space="preserve"> ET ABREVIATIONS</w:t>
      </w:r>
    </w:p>
    <w:p w:rsidR="0093641F" w:rsidRPr="0093641F" w:rsidRDefault="0093641F" w:rsidP="0093641F"/>
    <w:p w:rsidR="00D7248E" w:rsidRPr="00D7248E" w:rsidRDefault="00D7248E">
      <w:pPr>
        <w:rPr>
          <w:rFonts w:ascii="Segoe UI Light" w:hAnsi="Segoe UI Light"/>
          <w:lang w:val="en-US"/>
        </w:rPr>
      </w:pPr>
      <w:bookmarkStart w:id="16" w:name="_Toc482561632"/>
      <w:proofErr w:type="gramStart"/>
      <w:r w:rsidRPr="00D7248E">
        <w:rPr>
          <w:rFonts w:ascii="Segoe UI Light" w:hAnsi="Segoe UI Light"/>
          <w:lang w:val="en-US"/>
        </w:rPr>
        <w:t>UML :</w:t>
      </w:r>
      <w:proofErr w:type="gramEnd"/>
      <w:r w:rsidRPr="00D7248E">
        <w:rPr>
          <w:rFonts w:ascii="Segoe UI Light" w:hAnsi="Segoe UI Light"/>
          <w:lang w:val="en-US"/>
        </w:rPr>
        <w:t xml:space="preserve"> Unified Modeling Language</w:t>
      </w:r>
    </w:p>
    <w:p w:rsidR="00D7248E" w:rsidRDefault="00D7248E">
      <w:pPr>
        <w:rPr>
          <w:rFonts w:ascii="Segoe UI Light" w:hAnsi="Segoe UI Light"/>
          <w:lang w:val="en-US"/>
        </w:rPr>
      </w:pPr>
      <w:proofErr w:type="gramStart"/>
      <w:r w:rsidRPr="00D7248E">
        <w:rPr>
          <w:rFonts w:ascii="Segoe UI Light" w:hAnsi="Segoe UI Light"/>
          <w:lang w:val="en-US"/>
        </w:rPr>
        <w:t>XP :</w:t>
      </w:r>
      <w:proofErr w:type="gramEnd"/>
      <w:r w:rsidRPr="00D7248E">
        <w:rPr>
          <w:rFonts w:ascii="Segoe UI Light" w:hAnsi="Segoe UI Light"/>
          <w:lang w:val="en-US"/>
        </w:rPr>
        <w:t xml:space="preserve"> </w:t>
      </w:r>
      <w:proofErr w:type="spellStart"/>
      <w:r w:rsidR="00351043">
        <w:rPr>
          <w:rFonts w:ascii="Segoe UI Light" w:hAnsi="Segoe UI Light"/>
          <w:lang w:val="en-US"/>
        </w:rPr>
        <w:t>e</w:t>
      </w:r>
      <w:r w:rsidRPr="00D7248E">
        <w:rPr>
          <w:rFonts w:ascii="Segoe UI Light" w:hAnsi="Segoe UI Light"/>
          <w:lang w:val="en-US"/>
        </w:rPr>
        <w:t>Xtreme</w:t>
      </w:r>
      <w:proofErr w:type="spellEnd"/>
      <w:r>
        <w:rPr>
          <w:rFonts w:ascii="Segoe UI Light" w:hAnsi="Segoe UI Light"/>
          <w:lang w:val="en-US"/>
        </w:rPr>
        <w:t xml:space="preserve"> Programming</w:t>
      </w:r>
    </w:p>
    <w:p w:rsidR="0093641F" w:rsidRPr="00D7248E" w:rsidRDefault="0093641F">
      <w:pPr>
        <w:rPr>
          <w:rFonts w:ascii="Segoe UI Light" w:eastAsiaTheme="majorEastAsia" w:hAnsi="Segoe UI Light" w:cstheme="majorBidi"/>
          <w:sz w:val="32"/>
          <w:szCs w:val="32"/>
          <w:lang w:val="en-US"/>
        </w:rPr>
      </w:pPr>
      <w:r w:rsidRPr="00D7248E">
        <w:rPr>
          <w:rFonts w:ascii="Segoe UI Light" w:hAnsi="Segoe UI Light"/>
          <w:lang w:val="en-US"/>
        </w:rPr>
        <w:br w:type="page"/>
      </w:r>
    </w:p>
    <w:p w:rsidR="009F7DED" w:rsidRDefault="00F050E6" w:rsidP="00F050E6">
      <w:pPr>
        <w:pStyle w:val="Titre1"/>
        <w:jc w:val="center"/>
        <w:rPr>
          <w:rFonts w:ascii="Segoe UI Light" w:hAnsi="Segoe UI Light"/>
          <w:color w:val="auto"/>
          <w:sz w:val="48"/>
          <w:szCs w:val="48"/>
        </w:rPr>
      </w:pPr>
      <w:r w:rsidRPr="00F050E6">
        <w:rPr>
          <w:rFonts w:ascii="Segoe UI Light" w:hAnsi="Segoe UI Light"/>
          <w:color w:val="auto"/>
          <w:sz w:val="48"/>
          <w:szCs w:val="48"/>
        </w:rPr>
        <w:lastRenderedPageBreak/>
        <w:t>RESUME</w:t>
      </w:r>
      <w:bookmarkEnd w:id="16"/>
    </w:p>
    <w:p w:rsidR="00244619" w:rsidRPr="00244619" w:rsidRDefault="00244619" w:rsidP="00244619"/>
    <w:p w:rsidR="007D18D6" w:rsidRPr="00B93C4F" w:rsidRDefault="00651FD8" w:rsidP="00D0394E">
      <w:pPr>
        <w:pStyle w:val="NormalWeb"/>
        <w:ind w:firstLine="708"/>
        <w:jc w:val="both"/>
        <w:rPr>
          <w:rFonts w:ascii="Segoe UI Light" w:hAnsi="Segoe UI Light" w:cs="Arial"/>
          <w:sz w:val="26"/>
          <w:szCs w:val="26"/>
        </w:rPr>
      </w:pPr>
      <w:bookmarkStart w:id="17" w:name="_Toc482561633"/>
      <w:r w:rsidRPr="00B93C4F">
        <w:rPr>
          <w:rFonts w:ascii="Segoe UI Light" w:hAnsi="Segoe UI Light" w:cs="Arial"/>
          <w:sz w:val="26"/>
          <w:szCs w:val="26"/>
        </w:rPr>
        <w:t>Si définir les concepts de culture et de compétence culturelle n'est pas aisé, définir celui de compétence interculturelle l'est encore plus. Pourtant, en tant qu'ensemble d'aspects intellectuels et de formes de comportements qui caractérisent une civilisation tout en permettant de développer le sens critique, le goût et le jugement, la culture devrait avoir un impact sérieux sur les autres activités de la vie quotidienne. La langue véhicule la culture d'un peuple, au sens large du terme, c'est-à-dire, l'ensemble des connaissances (historiques, littéraires, religieuses, populaires...) partagées par le plus grand nombre. Sans une langue propre a un peuple on ne pourrait connaitre son identité c’est pour cela que dans la plupart des pays nous avons des langues maternelles en plus des langues internationales.</w:t>
      </w:r>
      <w:r w:rsidR="007D18D6" w:rsidRPr="00B93C4F">
        <w:rPr>
          <w:rFonts w:ascii="Segoe UI Light" w:hAnsi="Segoe UI Light" w:cs="Arial"/>
          <w:sz w:val="26"/>
          <w:szCs w:val="26"/>
        </w:rPr>
        <w:t xml:space="preserve"> Le présent projet vise a donné la possibilité a</w:t>
      </w:r>
      <w:ins w:id="18" w:author="DELL" w:date="2017-07-07T19:37:00Z">
        <w:r w:rsidR="00FB191E">
          <w:rPr>
            <w:rFonts w:ascii="Segoe UI Light" w:hAnsi="Segoe UI Light" w:cs="Arial"/>
            <w:sz w:val="26"/>
            <w:szCs w:val="26"/>
          </w:rPr>
          <w:t xml:space="preserve"> -à</w:t>
        </w:r>
      </w:ins>
      <w:r w:rsidR="007D18D6" w:rsidRPr="00B93C4F">
        <w:rPr>
          <w:rFonts w:ascii="Segoe UI Light" w:hAnsi="Segoe UI Light" w:cs="Arial"/>
          <w:sz w:val="26"/>
          <w:szCs w:val="26"/>
        </w:rPr>
        <w:t xml:space="preserve"> toute</w:t>
      </w:r>
      <w:r w:rsidR="007D18D6" w:rsidRPr="00FB191E">
        <w:rPr>
          <w:rFonts w:ascii="Segoe UI Light" w:hAnsi="Segoe UI Light" w:cs="Arial"/>
          <w:strike/>
          <w:color w:val="FF0000"/>
          <w:sz w:val="26"/>
          <w:szCs w:val="26"/>
          <w:rPrChange w:id="19" w:author="DELL" w:date="2017-07-07T19:37:00Z">
            <w:rPr>
              <w:rFonts w:ascii="Segoe UI Light" w:hAnsi="Segoe UI Light" w:cs="Arial"/>
              <w:sz w:val="26"/>
              <w:szCs w:val="26"/>
            </w:rPr>
          </w:rPrChange>
        </w:rPr>
        <w:t>s</w:t>
      </w:r>
      <w:r w:rsidR="007D18D6" w:rsidRPr="00B93C4F">
        <w:rPr>
          <w:rFonts w:ascii="Segoe UI Light" w:hAnsi="Segoe UI Light" w:cs="Arial"/>
          <w:sz w:val="26"/>
          <w:szCs w:val="26"/>
        </w:rPr>
        <w:t xml:space="preserve"> personne</w:t>
      </w:r>
      <w:r w:rsidR="007D18D6" w:rsidRPr="00FB191E">
        <w:rPr>
          <w:rFonts w:ascii="Segoe UI Light" w:hAnsi="Segoe UI Light" w:cs="Arial"/>
          <w:strike/>
          <w:color w:val="FF0000"/>
          <w:sz w:val="26"/>
          <w:szCs w:val="26"/>
          <w:rPrChange w:id="20" w:author="DELL" w:date="2017-07-07T19:37:00Z">
            <w:rPr>
              <w:rFonts w:ascii="Segoe UI Light" w:hAnsi="Segoe UI Light" w:cs="Arial"/>
              <w:sz w:val="26"/>
              <w:szCs w:val="26"/>
            </w:rPr>
          </w:rPrChange>
        </w:rPr>
        <w:t>s</w:t>
      </w:r>
      <w:r w:rsidR="007D18D6" w:rsidRPr="00B93C4F">
        <w:rPr>
          <w:rFonts w:ascii="Segoe UI Light" w:hAnsi="Segoe UI Light" w:cs="Arial"/>
          <w:sz w:val="26"/>
          <w:szCs w:val="26"/>
        </w:rPr>
        <w:t xml:space="preserve"> désireuse d’apprendre, de connaitre, de faire des </w:t>
      </w:r>
      <w:r w:rsidR="00317162" w:rsidRPr="00B93C4F">
        <w:rPr>
          <w:rFonts w:ascii="Segoe UI Light" w:hAnsi="Segoe UI Light" w:cs="Arial"/>
          <w:sz w:val="26"/>
          <w:szCs w:val="26"/>
        </w:rPr>
        <w:t>traductions</w:t>
      </w:r>
      <w:r w:rsidR="007D18D6" w:rsidRPr="00B93C4F">
        <w:rPr>
          <w:rFonts w:ascii="Segoe UI Light" w:hAnsi="Segoe UI Light" w:cs="Arial"/>
          <w:sz w:val="26"/>
          <w:szCs w:val="26"/>
        </w:rPr>
        <w:t xml:space="preserve"> en une langue étrangère,  de comprendre le sens des expressions populaires</w:t>
      </w:r>
      <w:ins w:id="21" w:author="DELL" w:date="2017-07-07T19:38:00Z">
        <w:r w:rsidR="00F81441">
          <w:rPr>
            <w:rFonts w:ascii="Segoe UI Light" w:hAnsi="Segoe UI Light" w:cs="Arial"/>
            <w:sz w:val="26"/>
            <w:szCs w:val="26"/>
          </w:rPr>
          <w:t xml:space="preserve"> (argot)</w:t>
        </w:r>
      </w:ins>
      <w:r w:rsidR="007D18D6" w:rsidRPr="00B93C4F">
        <w:rPr>
          <w:rFonts w:ascii="Segoe UI Light" w:hAnsi="Segoe UI Light" w:cs="Arial"/>
          <w:sz w:val="26"/>
          <w:szCs w:val="26"/>
        </w:rPr>
        <w:t xml:space="preserve">  difficiles à comprendre pour des étrangers</w:t>
      </w:r>
      <w:r w:rsidR="008F760F">
        <w:rPr>
          <w:rFonts w:ascii="Segoe UI Light" w:hAnsi="Segoe UI Light" w:cs="Arial"/>
          <w:sz w:val="26"/>
          <w:szCs w:val="26"/>
        </w:rPr>
        <w:t xml:space="preserve">, de </w:t>
      </w:r>
      <w:proofErr w:type="spellStart"/>
      <w:r w:rsidR="008F760F">
        <w:rPr>
          <w:rFonts w:ascii="Segoe UI Light" w:hAnsi="Segoe UI Light" w:cs="Arial"/>
          <w:sz w:val="26"/>
          <w:szCs w:val="26"/>
        </w:rPr>
        <w:t>vulgarisé</w:t>
      </w:r>
      <w:ins w:id="22" w:author="DELL" w:date="2017-07-07T19:38:00Z">
        <w:r w:rsidR="00F81441">
          <w:rPr>
            <w:rFonts w:ascii="Segoe UI Light" w:hAnsi="Segoe UI Light" w:cs="Arial"/>
            <w:sz w:val="26"/>
            <w:szCs w:val="26"/>
          </w:rPr>
          <w:t>r</w:t>
        </w:r>
      </w:ins>
      <w:proofErr w:type="spellEnd"/>
      <w:r w:rsidR="008F760F">
        <w:rPr>
          <w:rFonts w:ascii="Segoe UI Light" w:hAnsi="Segoe UI Light" w:cs="Arial"/>
          <w:sz w:val="26"/>
          <w:szCs w:val="26"/>
        </w:rPr>
        <w:t xml:space="preserve"> l’utilisation de ces expressions, </w:t>
      </w:r>
      <w:ins w:id="23" w:author="DELL" w:date="2017-07-07T19:39:00Z">
        <w:r w:rsidR="00F81441">
          <w:rPr>
            <w:rFonts w:ascii="Segoe UI Light" w:hAnsi="Segoe UI Light" w:cs="Arial"/>
            <w:sz w:val="26"/>
            <w:szCs w:val="26"/>
          </w:rPr>
          <w:t xml:space="preserve">de </w:t>
        </w:r>
      </w:ins>
      <w:r w:rsidR="008F760F">
        <w:rPr>
          <w:rFonts w:ascii="Segoe UI Light" w:hAnsi="Segoe UI Light" w:cs="Arial"/>
          <w:sz w:val="26"/>
          <w:szCs w:val="26"/>
        </w:rPr>
        <w:t>permettre a</w:t>
      </w:r>
      <w:ins w:id="24" w:author="DELL" w:date="2017-07-07T19:39:00Z">
        <w:r w:rsidR="00F81441">
          <w:rPr>
            <w:rFonts w:ascii="Segoe UI Light" w:hAnsi="Segoe UI Light" w:cs="Arial"/>
            <w:sz w:val="26"/>
            <w:szCs w:val="26"/>
          </w:rPr>
          <w:t>-a</w:t>
        </w:r>
      </w:ins>
      <w:r w:rsidR="008F760F">
        <w:rPr>
          <w:rFonts w:ascii="Segoe UI Light" w:hAnsi="Segoe UI Light" w:cs="Arial"/>
          <w:sz w:val="26"/>
          <w:szCs w:val="26"/>
        </w:rPr>
        <w:t xml:space="preserve"> nos langues de </w:t>
      </w:r>
      <w:proofErr w:type="spellStart"/>
      <w:r w:rsidR="008F760F">
        <w:rPr>
          <w:rFonts w:ascii="Segoe UI Light" w:hAnsi="Segoe UI Light" w:cs="Arial"/>
          <w:sz w:val="26"/>
          <w:szCs w:val="26"/>
        </w:rPr>
        <w:t>traversé</w:t>
      </w:r>
      <w:ins w:id="25" w:author="DELL" w:date="2017-07-07T19:39:00Z">
        <w:r w:rsidR="00F81441">
          <w:rPr>
            <w:rFonts w:ascii="Segoe UI Light" w:hAnsi="Segoe UI Light" w:cs="Arial"/>
            <w:sz w:val="26"/>
            <w:szCs w:val="26"/>
          </w:rPr>
          <w:t>r</w:t>
        </w:r>
      </w:ins>
      <w:proofErr w:type="spellEnd"/>
      <w:r w:rsidR="008F760F">
        <w:rPr>
          <w:rFonts w:ascii="Segoe UI Light" w:hAnsi="Segoe UI Light" w:cs="Arial"/>
          <w:sz w:val="26"/>
          <w:szCs w:val="26"/>
        </w:rPr>
        <w:t xml:space="preserve"> les frontière</w:t>
      </w:r>
      <w:r w:rsidR="00375D52">
        <w:rPr>
          <w:rFonts w:ascii="Segoe UI Light" w:hAnsi="Segoe UI Light" w:cs="Arial"/>
          <w:sz w:val="26"/>
          <w:szCs w:val="26"/>
        </w:rPr>
        <w:t>s afin d’être parlé</w:t>
      </w:r>
      <w:ins w:id="26" w:author="DELL" w:date="2017-07-07T19:39:00Z">
        <w:r w:rsidR="00F81441">
          <w:rPr>
            <w:rFonts w:ascii="Segoe UI Light" w:hAnsi="Segoe UI Light" w:cs="Arial"/>
            <w:sz w:val="26"/>
            <w:szCs w:val="26"/>
          </w:rPr>
          <w:t>es</w:t>
        </w:r>
      </w:ins>
      <w:r w:rsidR="00375D52">
        <w:rPr>
          <w:rFonts w:ascii="Segoe UI Light" w:hAnsi="Segoe UI Light" w:cs="Arial"/>
          <w:sz w:val="26"/>
          <w:szCs w:val="26"/>
        </w:rPr>
        <w:t xml:space="preserve"> par d’autre</w:t>
      </w:r>
      <w:r w:rsidR="009708FE">
        <w:rPr>
          <w:rFonts w:ascii="Segoe UI Light" w:hAnsi="Segoe UI Light" w:cs="Arial"/>
          <w:sz w:val="26"/>
          <w:szCs w:val="26"/>
        </w:rPr>
        <w:t xml:space="preserve"> et enfin de permettre a</w:t>
      </w:r>
      <w:ins w:id="27" w:author="DELL" w:date="2017-07-07T19:40:00Z">
        <w:r w:rsidR="00F81441">
          <w:rPr>
            <w:rFonts w:ascii="Segoe UI Light" w:hAnsi="Segoe UI Light" w:cs="Arial"/>
            <w:sz w:val="26"/>
            <w:szCs w:val="26"/>
          </w:rPr>
          <w:t>-à</w:t>
        </w:r>
      </w:ins>
      <w:r w:rsidR="009708FE">
        <w:rPr>
          <w:rFonts w:ascii="Segoe UI Light" w:hAnsi="Segoe UI Light" w:cs="Arial"/>
          <w:sz w:val="26"/>
          <w:szCs w:val="26"/>
        </w:rPr>
        <w:t xml:space="preserve"> des utilisateurs parlant des langues différentes de pouvoir communiquer</w:t>
      </w:r>
      <w:ins w:id="28" w:author="DELL" w:date="2017-07-07T19:40:00Z">
        <w:r w:rsidR="00F81441">
          <w:rPr>
            <w:rFonts w:ascii="Segoe UI Light" w:hAnsi="Segoe UI Light" w:cs="Arial"/>
            <w:sz w:val="26"/>
            <w:szCs w:val="26"/>
          </w:rPr>
          <w:t xml:space="preserve"> (se comprendre)</w:t>
        </w:r>
      </w:ins>
      <w:r w:rsidR="009708FE">
        <w:rPr>
          <w:rFonts w:ascii="Segoe UI Light" w:hAnsi="Segoe UI Light" w:cs="Arial"/>
          <w:sz w:val="26"/>
          <w:szCs w:val="26"/>
        </w:rPr>
        <w:t xml:space="preserve"> </w:t>
      </w:r>
      <w:r w:rsidR="00375D52">
        <w:rPr>
          <w:rFonts w:ascii="Segoe UI Light" w:hAnsi="Segoe UI Light" w:cs="Arial"/>
          <w:sz w:val="26"/>
          <w:szCs w:val="26"/>
        </w:rPr>
        <w:t>en brisant la barrière de la</w:t>
      </w:r>
      <w:r w:rsidR="009708FE">
        <w:rPr>
          <w:rFonts w:ascii="Segoe UI Light" w:hAnsi="Segoe UI Light" w:cs="Arial"/>
          <w:sz w:val="26"/>
          <w:szCs w:val="26"/>
        </w:rPr>
        <w:t xml:space="preserve"> langue</w:t>
      </w:r>
      <w:r w:rsidR="007D18D6" w:rsidRPr="00B93C4F">
        <w:rPr>
          <w:rFonts w:ascii="Segoe UI Light" w:hAnsi="Segoe UI Light" w:cs="Arial"/>
          <w:sz w:val="26"/>
          <w:szCs w:val="26"/>
        </w:rPr>
        <w:t>.</w:t>
      </w:r>
      <w:r w:rsidR="00C16F7C">
        <w:rPr>
          <w:rFonts w:ascii="Segoe UI Light" w:hAnsi="Segoe UI Light" w:cs="Arial"/>
          <w:sz w:val="26"/>
          <w:szCs w:val="26"/>
        </w:rPr>
        <w:t xml:space="preserve"> Afin d’assurer la </w:t>
      </w:r>
      <w:r w:rsidR="00842AAE">
        <w:rPr>
          <w:rFonts w:ascii="Segoe UI Light" w:hAnsi="Segoe UI Light" w:cs="Arial"/>
          <w:sz w:val="26"/>
          <w:szCs w:val="26"/>
        </w:rPr>
        <w:t>réalisation</w:t>
      </w:r>
      <w:r w:rsidR="00C16F7C">
        <w:rPr>
          <w:rFonts w:ascii="Segoe UI Light" w:hAnsi="Segoe UI Light" w:cs="Arial"/>
          <w:sz w:val="26"/>
          <w:szCs w:val="26"/>
        </w:rPr>
        <w:t xml:space="preserve"> de ce projet nous utiliserons comme mét</w:t>
      </w:r>
      <w:r w:rsidR="00902E64">
        <w:rPr>
          <w:rFonts w:ascii="Segoe UI Light" w:hAnsi="Segoe UI Light" w:cs="Arial"/>
          <w:sz w:val="26"/>
          <w:szCs w:val="26"/>
        </w:rPr>
        <w:t>hode</w:t>
      </w:r>
      <w:r w:rsidR="00C16F7C">
        <w:rPr>
          <w:rFonts w:ascii="Segoe UI Light" w:hAnsi="Segoe UI Light" w:cs="Arial"/>
          <w:sz w:val="26"/>
          <w:szCs w:val="26"/>
        </w:rPr>
        <w:t xml:space="preserve">s de </w:t>
      </w:r>
      <w:r w:rsidR="00842AAE">
        <w:rPr>
          <w:rFonts w:ascii="Segoe UI Light" w:hAnsi="Segoe UI Light" w:cs="Arial"/>
          <w:sz w:val="26"/>
          <w:szCs w:val="26"/>
        </w:rPr>
        <w:t>développement</w:t>
      </w:r>
      <w:r w:rsidR="00C16F7C">
        <w:rPr>
          <w:rFonts w:ascii="Segoe UI Light" w:hAnsi="Segoe UI Light" w:cs="Arial"/>
          <w:sz w:val="26"/>
          <w:szCs w:val="26"/>
        </w:rPr>
        <w:t xml:space="preserve"> la </w:t>
      </w:r>
      <w:r w:rsidR="00842AAE">
        <w:rPr>
          <w:rFonts w:ascii="Segoe UI Light" w:hAnsi="Segoe UI Light" w:cs="Arial"/>
          <w:sz w:val="26"/>
          <w:szCs w:val="26"/>
        </w:rPr>
        <w:t>méthode</w:t>
      </w:r>
      <w:r w:rsidR="00C16F7C">
        <w:rPr>
          <w:rFonts w:ascii="Segoe UI Light" w:hAnsi="Segoe UI Light" w:cs="Arial"/>
          <w:sz w:val="26"/>
          <w:szCs w:val="26"/>
        </w:rPr>
        <w:t xml:space="preserve"> agiles </w:t>
      </w:r>
      <w:proofErr w:type="spellStart"/>
      <w:r w:rsidR="00351043">
        <w:rPr>
          <w:rFonts w:ascii="Segoe UI Light" w:hAnsi="Segoe UI Light" w:cs="Arial"/>
          <w:sz w:val="26"/>
          <w:szCs w:val="26"/>
        </w:rPr>
        <w:t>e</w:t>
      </w:r>
      <w:r w:rsidR="00C16F7C">
        <w:rPr>
          <w:rFonts w:ascii="Segoe UI Light" w:hAnsi="Segoe UI Light" w:cs="Arial"/>
          <w:sz w:val="26"/>
          <w:szCs w:val="26"/>
        </w:rPr>
        <w:t>Xtreme</w:t>
      </w:r>
      <w:proofErr w:type="spellEnd"/>
      <w:r w:rsidR="00C16F7C">
        <w:rPr>
          <w:rFonts w:ascii="Segoe UI Light" w:hAnsi="Segoe UI Light" w:cs="Arial"/>
          <w:sz w:val="26"/>
          <w:szCs w:val="26"/>
        </w:rPr>
        <w:t xml:space="preserve"> </w:t>
      </w:r>
      <w:proofErr w:type="spellStart"/>
      <w:r w:rsidR="00C16F7C">
        <w:rPr>
          <w:rFonts w:ascii="Segoe UI Light" w:hAnsi="Segoe UI Light" w:cs="Arial"/>
          <w:sz w:val="26"/>
          <w:szCs w:val="26"/>
        </w:rPr>
        <w:t>Programming</w:t>
      </w:r>
      <w:proofErr w:type="spellEnd"/>
      <w:r w:rsidR="00C16F7C">
        <w:rPr>
          <w:rFonts w:ascii="Segoe UI Light" w:hAnsi="Segoe UI Light" w:cs="Arial"/>
          <w:sz w:val="26"/>
          <w:szCs w:val="26"/>
        </w:rPr>
        <w:t xml:space="preserve"> (XP) car elle est axé</w:t>
      </w:r>
      <w:ins w:id="29" w:author="DELL" w:date="2017-07-07T19:40:00Z">
        <w:r w:rsidR="00F81441">
          <w:rPr>
            <w:rFonts w:ascii="Segoe UI Light" w:hAnsi="Segoe UI Light" w:cs="Arial"/>
            <w:sz w:val="26"/>
            <w:szCs w:val="26"/>
          </w:rPr>
          <w:t>e</w:t>
        </w:r>
      </w:ins>
      <w:r w:rsidR="00C16F7C">
        <w:rPr>
          <w:rFonts w:ascii="Segoe UI Light" w:hAnsi="Segoe UI Light" w:cs="Arial"/>
          <w:sz w:val="26"/>
          <w:szCs w:val="26"/>
        </w:rPr>
        <w:t xml:space="preserve"> sur le </w:t>
      </w:r>
      <w:r w:rsidR="00842AAE">
        <w:rPr>
          <w:rFonts w:ascii="Segoe UI Light" w:hAnsi="Segoe UI Light" w:cs="Arial"/>
          <w:sz w:val="26"/>
          <w:szCs w:val="26"/>
        </w:rPr>
        <w:t>développement</w:t>
      </w:r>
      <w:r w:rsidR="00C16F7C">
        <w:rPr>
          <w:rFonts w:ascii="Segoe UI Light" w:hAnsi="Segoe UI Light" w:cs="Arial"/>
          <w:sz w:val="26"/>
          <w:szCs w:val="26"/>
        </w:rPr>
        <w:t xml:space="preserve"> en module et </w:t>
      </w:r>
      <w:r w:rsidR="00842AAE">
        <w:rPr>
          <w:rFonts w:ascii="Segoe UI Light" w:hAnsi="Segoe UI Light" w:cs="Arial"/>
          <w:sz w:val="26"/>
          <w:szCs w:val="26"/>
        </w:rPr>
        <w:t>adéquate</w:t>
      </w:r>
      <w:r w:rsidR="00C16F7C">
        <w:rPr>
          <w:rFonts w:ascii="Segoe UI Light" w:hAnsi="Segoe UI Light" w:cs="Arial"/>
          <w:sz w:val="26"/>
          <w:szCs w:val="26"/>
        </w:rPr>
        <w:t xml:space="preserve"> pour les </w:t>
      </w:r>
      <w:ins w:id="30" w:author="DELL" w:date="2017-07-07T19:41:00Z">
        <w:r w:rsidR="00F81441">
          <w:rPr>
            <w:rFonts w:ascii="Segoe UI Light" w:hAnsi="Segoe UI Light" w:cs="Arial"/>
            <w:sz w:val="26"/>
            <w:szCs w:val="26"/>
          </w:rPr>
          <w:t xml:space="preserve">petites </w:t>
        </w:r>
      </w:ins>
      <w:r w:rsidR="00C16F7C">
        <w:rPr>
          <w:rFonts w:ascii="Segoe UI Light" w:hAnsi="Segoe UI Light" w:cs="Arial"/>
          <w:sz w:val="26"/>
          <w:szCs w:val="26"/>
        </w:rPr>
        <w:t xml:space="preserve">équipes de </w:t>
      </w:r>
      <w:r w:rsidR="00842AAE">
        <w:rPr>
          <w:rFonts w:ascii="Segoe UI Light" w:hAnsi="Segoe UI Light" w:cs="Arial"/>
          <w:sz w:val="26"/>
          <w:szCs w:val="26"/>
        </w:rPr>
        <w:t>développement</w:t>
      </w:r>
      <w:r w:rsidR="00C16F7C">
        <w:rPr>
          <w:rFonts w:ascii="Segoe UI Light" w:hAnsi="Segoe UI Light" w:cs="Arial"/>
          <w:sz w:val="26"/>
          <w:szCs w:val="26"/>
        </w:rPr>
        <w:t xml:space="preserve"> </w:t>
      </w:r>
      <w:r w:rsidR="00C16F7C" w:rsidRPr="00F81441">
        <w:rPr>
          <w:rFonts w:ascii="Segoe UI Light" w:hAnsi="Segoe UI Light" w:cs="Arial"/>
          <w:strike/>
          <w:color w:val="FF0000"/>
          <w:sz w:val="26"/>
          <w:szCs w:val="26"/>
          <w:rPrChange w:id="31" w:author="DELL" w:date="2017-07-07T19:41:00Z">
            <w:rPr>
              <w:rFonts w:ascii="Segoe UI Light" w:hAnsi="Segoe UI Light" w:cs="Arial"/>
              <w:sz w:val="26"/>
              <w:szCs w:val="26"/>
            </w:rPr>
          </w:rPrChange>
        </w:rPr>
        <w:t>petites</w:t>
      </w:r>
      <w:r w:rsidR="00C16F7C">
        <w:rPr>
          <w:rFonts w:ascii="Segoe UI Light" w:hAnsi="Segoe UI Light" w:cs="Arial"/>
          <w:sz w:val="26"/>
          <w:szCs w:val="26"/>
        </w:rPr>
        <w:t xml:space="preserve"> (3 à 4 </w:t>
      </w:r>
      <w:r w:rsidR="00842AAE">
        <w:rPr>
          <w:rFonts w:ascii="Segoe UI Light" w:hAnsi="Segoe UI Light" w:cs="Arial"/>
          <w:sz w:val="26"/>
          <w:szCs w:val="26"/>
        </w:rPr>
        <w:t>développeurs</w:t>
      </w:r>
      <w:r w:rsidR="00C16F7C">
        <w:rPr>
          <w:rFonts w:ascii="Segoe UI Light" w:hAnsi="Segoe UI Light" w:cs="Arial"/>
          <w:sz w:val="26"/>
          <w:szCs w:val="26"/>
        </w:rPr>
        <w:t xml:space="preserve"> par module).</w:t>
      </w:r>
      <w:r w:rsidR="00902E64">
        <w:rPr>
          <w:rFonts w:ascii="Segoe UI Light" w:hAnsi="Segoe UI Light" w:cs="Arial"/>
          <w:sz w:val="26"/>
          <w:szCs w:val="26"/>
        </w:rPr>
        <w:t xml:space="preserve"> </w:t>
      </w:r>
      <w:r w:rsidR="00842AAE">
        <w:rPr>
          <w:rFonts w:ascii="Segoe UI Light" w:hAnsi="Segoe UI Light" w:cs="Arial"/>
          <w:sz w:val="26"/>
          <w:szCs w:val="26"/>
        </w:rPr>
        <w:t xml:space="preserve">Comme langage de modélisation nous avons opté pour UML car celui-ci nous permet de faire un développement objet et ces différents diagrammes nous permettent d’avoir une vision plus claire du projet grâce aux différents </w:t>
      </w:r>
      <w:proofErr w:type="spellStart"/>
      <w:r w:rsidR="00842AAE">
        <w:rPr>
          <w:rFonts w:ascii="Segoe UI Light" w:hAnsi="Segoe UI Light" w:cs="Arial"/>
          <w:sz w:val="26"/>
          <w:szCs w:val="26"/>
        </w:rPr>
        <w:t>sc</w:t>
      </w:r>
      <w:ins w:id="32" w:author="DELL" w:date="2017-07-07T19:41:00Z">
        <w:r w:rsidR="00F81441">
          <w:rPr>
            <w:rFonts w:ascii="Segoe UI Light" w:hAnsi="Segoe UI Light" w:cs="Arial"/>
            <w:sz w:val="26"/>
            <w:szCs w:val="26"/>
          </w:rPr>
          <w:t>é</w:t>
        </w:r>
      </w:ins>
      <w:r w:rsidR="00842AAE">
        <w:rPr>
          <w:rFonts w:ascii="Segoe UI Light" w:hAnsi="Segoe UI Light" w:cs="Arial"/>
          <w:sz w:val="26"/>
          <w:szCs w:val="26"/>
        </w:rPr>
        <w:t>enarios</w:t>
      </w:r>
      <w:proofErr w:type="spellEnd"/>
      <w:r w:rsidR="00842AAE">
        <w:rPr>
          <w:rFonts w:ascii="Segoe UI Light" w:hAnsi="Segoe UI Light" w:cs="Arial"/>
          <w:sz w:val="26"/>
          <w:szCs w:val="26"/>
        </w:rPr>
        <w:t xml:space="preserve"> que nous </w:t>
      </w:r>
      <w:proofErr w:type="spellStart"/>
      <w:r w:rsidR="00842AAE">
        <w:rPr>
          <w:rFonts w:ascii="Segoe UI Light" w:hAnsi="Segoe UI Light" w:cs="Arial"/>
          <w:sz w:val="26"/>
          <w:szCs w:val="26"/>
        </w:rPr>
        <w:t>mettron</w:t>
      </w:r>
      <w:ins w:id="33" w:author="DELL" w:date="2017-07-07T19:42:00Z">
        <w:r w:rsidR="00F81441">
          <w:rPr>
            <w:rFonts w:ascii="Segoe UI Light" w:hAnsi="Segoe UI Light" w:cs="Arial"/>
            <w:sz w:val="26"/>
            <w:szCs w:val="26"/>
          </w:rPr>
          <w:t>s</w:t>
        </w:r>
      </w:ins>
      <w:r w:rsidR="00842AAE">
        <w:rPr>
          <w:rFonts w:ascii="Segoe UI Light" w:hAnsi="Segoe UI Light" w:cs="Arial"/>
          <w:sz w:val="26"/>
          <w:szCs w:val="26"/>
        </w:rPr>
        <w:t>t</w:t>
      </w:r>
      <w:proofErr w:type="spellEnd"/>
      <w:r w:rsidR="00842AAE">
        <w:rPr>
          <w:rFonts w:ascii="Segoe UI Light" w:hAnsi="Segoe UI Light" w:cs="Arial"/>
          <w:sz w:val="26"/>
          <w:szCs w:val="26"/>
        </w:rPr>
        <w:t xml:space="preserve"> en place et les différentes interactions qu’un utilisateur peut</w:t>
      </w:r>
      <w:ins w:id="34" w:author="DELL" w:date="2017-07-07T19:42:00Z">
        <w:r w:rsidR="00F81441">
          <w:rPr>
            <w:rFonts w:ascii="Segoe UI Light" w:hAnsi="Segoe UI Light" w:cs="Arial"/>
            <w:sz w:val="26"/>
            <w:szCs w:val="26"/>
          </w:rPr>
          <w:t xml:space="preserve"> (pourra)</w:t>
        </w:r>
      </w:ins>
      <w:r w:rsidR="00842AAE">
        <w:rPr>
          <w:rFonts w:ascii="Segoe UI Light" w:hAnsi="Segoe UI Light" w:cs="Arial"/>
          <w:sz w:val="26"/>
          <w:szCs w:val="26"/>
        </w:rPr>
        <w:t xml:space="preserve"> avoir avec le système.</w:t>
      </w:r>
    </w:p>
    <w:p w:rsidR="00651FD8" w:rsidRPr="00651FD8" w:rsidRDefault="00651FD8" w:rsidP="00651FD8">
      <w:pPr>
        <w:spacing w:before="100" w:beforeAutospacing="1" w:after="100" w:afterAutospacing="1" w:line="240" w:lineRule="auto"/>
        <w:jc w:val="both"/>
        <w:rPr>
          <w:rFonts w:ascii="Segoe UI Light" w:eastAsia="Times New Roman" w:hAnsi="Segoe UI Light" w:cs="Arial"/>
          <w:sz w:val="26"/>
          <w:szCs w:val="26"/>
          <w:lang w:eastAsia="fr-FR"/>
        </w:rPr>
      </w:pPr>
    </w:p>
    <w:p w:rsidR="0093641F" w:rsidRPr="00651FD8" w:rsidRDefault="0093641F">
      <w:pPr>
        <w:rPr>
          <w:rFonts w:ascii="Segoe UI Light" w:eastAsiaTheme="majorEastAsia" w:hAnsi="Segoe UI Light" w:cstheme="majorBidi"/>
          <w:sz w:val="26"/>
          <w:szCs w:val="26"/>
        </w:rPr>
      </w:pPr>
      <w:r w:rsidRPr="00651FD8">
        <w:rPr>
          <w:rFonts w:ascii="Segoe UI Light" w:hAnsi="Segoe UI Light"/>
          <w:sz w:val="26"/>
          <w:szCs w:val="26"/>
        </w:rPr>
        <w:br w:type="page"/>
      </w:r>
    </w:p>
    <w:p w:rsidR="001D2DF1" w:rsidRPr="007320E1" w:rsidRDefault="007320E1" w:rsidP="007320E1">
      <w:pPr>
        <w:pStyle w:val="Titre1"/>
        <w:jc w:val="center"/>
        <w:rPr>
          <w:rFonts w:ascii="Segoe UI Light" w:hAnsi="Segoe UI Light"/>
          <w:color w:val="auto"/>
          <w:sz w:val="48"/>
          <w:szCs w:val="48"/>
        </w:rPr>
      </w:pPr>
      <w:r w:rsidRPr="007320E1">
        <w:rPr>
          <w:rFonts w:ascii="Segoe UI Light" w:hAnsi="Segoe UI Light"/>
          <w:color w:val="auto"/>
          <w:sz w:val="48"/>
          <w:szCs w:val="48"/>
        </w:rPr>
        <w:lastRenderedPageBreak/>
        <w:t>ABSTRACT</w:t>
      </w:r>
      <w:bookmarkEnd w:id="17"/>
    </w:p>
    <w:p w:rsidR="009F7DED" w:rsidRPr="009F7DED" w:rsidRDefault="009F7DED" w:rsidP="00842AAE">
      <w:pPr>
        <w:jc w:val="right"/>
      </w:pPr>
    </w:p>
    <w:p w:rsidR="0093641F" w:rsidRPr="00351043" w:rsidRDefault="00351043" w:rsidP="00D0394E">
      <w:pPr>
        <w:ind w:firstLine="708"/>
        <w:jc w:val="both"/>
        <w:rPr>
          <w:rFonts w:ascii="Segoe UI Light" w:eastAsiaTheme="majorEastAsia" w:hAnsi="Segoe UI Light" w:cstheme="majorBidi"/>
          <w:sz w:val="26"/>
          <w:szCs w:val="26"/>
          <w:lang w:val="en-US"/>
        </w:rPr>
      </w:pPr>
      <w:bookmarkStart w:id="35" w:name="_Toc482561634"/>
      <w:r w:rsidRPr="00351043">
        <w:rPr>
          <w:rFonts w:ascii="Segoe UI Light" w:hAnsi="Segoe UI Light" w:cs="Segoe UI"/>
          <w:sz w:val="26"/>
          <w:szCs w:val="26"/>
          <w:shd w:val="clear" w:color="auto" w:fill="FFFFFF"/>
          <w:lang w:val="en-US"/>
        </w:rPr>
        <w:t xml:space="preserve">If defining the concepts of culture and cultural competence is not easy, defining that of intercultural competence is even more. Yet, as a set of intellectual aspects and forms of </w:t>
      </w:r>
      <w:proofErr w:type="spellStart"/>
      <w:r w:rsidRPr="00351043">
        <w:rPr>
          <w:rFonts w:ascii="Segoe UI Light" w:hAnsi="Segoe UI Light" w:cs="Segoe UI"/>
          <w:sz w:val="26"/>
          <w:szCs w:val="26"/>
          <w:shd w:val="clear" w:color="auto" w:fill="FFFFFF"/>
          <w:lang w:val="en-US"/>
        </w:rPr>
        <w:t>behaviour</w:t>
      </w:r>
      <w:proofErr w:type="spellEnd"/>
      <w:r w:rsidRPr="00351043">
        <w:rPr>
          <w:rFonts w:ascii="Segoe UI Light" w:hAnsi="Segoe UI Light" w:cs="Segoe UI"/>
          <w:sz w:val="26"/>
          <w:szCs w:val="26"/>
          <w:shd w:val="clear" w:color="auto" w:fill="FFFFFF"/>
          <w:lang w:val="en-US"/>
        </w:rPr>
        <w:t xml:space="preserve"> that </w:t>
      </w:r>
      <w:proofErr w:type="spellStart"/>
      <w:r w:rsidRPr="00351043">
        <w:rPr>
          <w:rFonts w:ascii="Segoe UI Light" w:hAnsi="Segoe UI Light" w:cs="Segoe UI"/>
          <w:sz w:val="26"/>
          <w:szCs w:val="26"/>
          <w:shd w:val="clear" w:color="auto" w:fill="FFFFFF"/>
          <w:lang w:val="en-US"/>
        </w:rPr>
        <w:t>characterise</w:t>
      </w:r>
      <w:proofErr w:type="spellEnd"/>
      <w:r w:rsidRPr="00351043">
        <w:rPr>
          <w:rFonts w:ascii="Segoe UI Light" w:hAnsi="Segoe UI Light" w:cs="Segoe UI"/>
          <w:sz w:val="26"/>
          <w:szCs w:val="26"/>
          <w:shd w:val="clear" w:color="auto" w:fill="FFFFFF"/>
          <w:lang w:val="en-US"/>
        </w:rPr>
        <w:t xml:space="preserve"> a civilization while allowing </w:t>
      </w:r>
      <w:proofErr w:type="gramStart"/>
      <w:r w:rsidRPr="00351043">
        <w:rPr>
          <w:rFonts w:ascii="Segoe UI Light" w:hAnsi="Segoe UI Light" w:cs="Segoe UI"/>
          <w:sz w:val="26"/>
          <w:szCs w:val="26"/>
          <w:shd w:val="clear" w:color="auto" w:fill="FFFFFF"/>
          <w:lang w:val="en-US"/>
        </w:rPr>
        <w:t>to develop</w:t>
      </w:r>
      <w:proofErr w:type="gramEnd"/>
      <w:r w:rsidRPr="00351043">
        <w:rPr>
          <w:rFonts w:ascii="Segoe UI Light" w:hAnsi="Segoe UI Light" w:cs="Segoe UI"/>
          <w:sz w:val="26"/>
          <w:szCs w:val="26"/>
          <w:shd w:val="clear" w:color="auto" w:fill="FFFFFF"/>
          <w:lang w:val="en-US"/>
        </w:rPr>
        <w:t xml:space="preserve"> critical sense, taste and </w:t>
      </w:r>
      <w:proofErr w:type="spellStart"/>
      <w:r w:rsidRPr="00351043">
        <w:rPr>
          <w:rFonts w:ascii="Segoe UI Light" w:hAnsi="Segoe UI Light" w:cs="Segoe UI"/>
          <w:sz w:val="26"/>
          <w:szCs w:val="26"/>
          <w:shd w:val="clear" w:color="auto" w:fill="FFFFFF"/>
          <w:lang w:val="en-US"/>
        </w:rPr>
        <w:t>judgement</w:t>
      </w:r>
      <w:proofErr w:type="spellEnd"/>
      <w:r w:rsidRPr="00351043">
        <w:rPr>
          <w:rFonts w:ascii="Segoe UI Light" w:hAnsi="Segoe UI Light" w:cs="Segoe UI"/>
          <w:sz w:val="26"/>
          <w:szCs w:val="26"/>
          <w:shd w:val="clear" w:color="auto" w:fill="FFFFFF"/>
          <w:lang w:val="en-US"/>
        </w:rPr>
        <w:t xml:space="preserve">, culture should have a serious impact on the other activities of daily life. The language conveys the culture of a people, in the broad sense of the word, that is, the whole of the knowledge (historical, literary, religious, popular ...) shared by the greatest number. Without a language of its own people one could not know its identity that is why in most countries we have mother tongues in addition to international languages. The aim of this project has been to give all persons who wish to learn, to know, to make translations into a foreign language, to understand the meaning of popular expressions which are difficult to understand for foreigners, of popularizing the use of these expressions, allow our languages to cross borders in order to be spoken by others and finally allow users speaking different languages to be able to communicate by breaking the language barrier. In order to ensure the realization of this project we will use as methods of development the Agile Method </w:t>
      </w:r>
      <w:proofErr w:type="spellStart"/>
      <w:r>
        <w:rPr>
          <w:rFonts w:ascii="Segoe UI Light" w:hAnsi="Segoe UI Light" w:cs="Segoe UI"/>
          <w:sz w:val="26"/>
          <w:szCs w:val="26"/>
          <w:shd w:val="clear" w:color="auto" w:fill="FFFFFF"/>
          <w:lang w:val="en-US"/>
        </w:rPr>
        <w:t>e</w:t>
      </w:r>
      <w:r w:rsidRPr="00351043">
        <w:rPr>
          <w:rFonts w:ascii="Segoe UI Light" w:hAnsi="Segoe UI Light" w:cs="Segoe UI"/>
          <w:sz w:val="26"/>
          <w:szCs w:val="26"/>
          <w:shd w:val="clear" w:color="auto" w:fill="FFFFFF"/>
          <w:lang w:val="en-US"/>
        </w:rPr>
        <w:t>Xtreme</w:t>
      </w:r>
      <w:proofErr w:type="spellEnd"/>
      <w:r w:rsidRPr="00351043">
        <w:rPr>
          <w:rFonts w:ascii="Segoe UI Light" w:hAnsi="Segoe UI Light" w:cs="Segoe UI"/>
          <w:sz w:val="26"/>
          <w:szCs w:val="26"/>
          <w:shd w:val="clear" w:color="auto" w:fill="FFFFFF"/>
          <w:lang w:val="en-US"/>
        </w:rPr>
        <w:t xml:space="preserve"> Programming (XP) as it is focused on module development and suitable for small development teams (3 to 4 developers per module). As modeling language we opted for UML because it allows us to make an object development and these different diagrams allow us to have a clearer vision of the project thanks to the different scenarios that we will put in place and the different interactions that a user can have with the system.</w:t>
      </w:r>
      <w:r w:rsidR="0093641F" w:rsidRPr="00351043">
        <w:rPr>
          <w:rFonts w:ascii="Segoe UI Light" w:hAnsi="Segoe UI Light"/>
          <w:sz w:val="26"/>
          <w:szCs w:val="26"/>
          <w:lang w:val="en-US"/>
        </w:rPr>
        <w:br w:type="page"/>
      </w:r>
    </w:p>
    <w:p w:rsidR="00107C70" w:rsidRPr="003351B5" w:rsidRDefault="003351B5" w:rsidP="003351B5">
      <w:pPr>
        <w:pStyle w:val="Titre1"/>
        <w:jc w:val="center"/>
        <w:rPr>
          <w:rFonts w:ascii="Segoe UI Light" w:hAnsi="Segoe UI Light"/>
          <w:color w:val="auto"/>
          <w:sz w:val="48"/>
          <w:szCs w:val="48"/>
        </w:rPr>
      </w:pPr>
      <w:r w:rsidRPr="003351B5">
        <w:rPr>
          <w:rFonts w:ascii="Segoe UI Light" w:hAnsi="Segoe UI Light"/>
          <w:color w:val="auto"/>
          <w:sz w:val="48"/>
          <w:szCs w:val="48"/>
        </w:rPr>
        <w:lastRenderedPageBreak/>
        <w:t>INTRODUCTION</w:t>
      </w:r>
      <w:bookmarkEnd w:id="35"/>
    </w:p>
    <w:p w:rsidR="00DF65A8" w:rsidRPr="00DF65A8" w:rsidRDefault="00DF65A8" w:rsidP="00DF65A8"/>
    <w:p w:rsidR="00DF65A8" w:rsidRPr="00AF6DEE" w:rsidRDefault="00EA1714" w:rsidP="004E1B75">
      <w:pPr>
        <w:pStyle w:val="NormalWeb"/>
        <w:ind w:firstLine="708"/>
        <w:jc w:val="both"/>
        <w:rPr>
          <w:rFonts w:ascii="Segoe UI Light" w:hAnsi="Segoe UI Light" w:cs="Arial"/>
          <w:color w:val="000000"/>
          <w:sz w:val="26"/>
          <w:szCs w:val="26"/>
        </w:rPr>
      </w:pPr>
      <w:r w:rsidRPr="00EA1714">
        <w:rPr>
          <w:rFonts w:ascii="Segoe UI Light" w:hAnsi="Segoe UI Light" w:cs="Arial"/>
          <w:sz w:val="26"/>
          <w:szCs w:val="26"/>
        </w:rPr>
        <w:t>Face à un monde de plus en plus métissé pour ce qui est des modes de vie, des us et coutumes des peuples, face à la propension égoïste et naturelle des hommes à afficher leurs identités spécifiques au détriment des idéaux de paix qui devraient animer l'humanité, tout un chacun devrait s'interroger</w:t>
      </w:r>
      <w:r>
        <w:rPr>
          <w:rFonts w:ascii="Segoe UI Light" w:hAnsi="Segoe UI Light" w:cs="Arial"/>
          <w:sz w:val="26"/>
          <w:szCs w:val="26"/>
        </w:rPr>
        <w:t xml:space="preserve"> car a</w:t>
      </w:r>
      <w:r w:rsidR="00AF6DEE" w:rsidRPr="00EA1714">
        <w:rPr>
          <w:rFonts w:ascii="Segoe UI Light" w:hAnsi="Segoe UI Light" w:cs="Segoe UI"/>
          <w:sz w:val="26"/>
          <w:szCs w:val="26"/>
        </w:rPr>
        <w:t>ctuellement, la maitrise d’une langue étrangère (maternelle</w:t>
      </w:r>
      <w:ins w:id="36" w:author="DELL" w:date="2017-07-07T19:44:00Z">
        <w:r w:rsidR="00F81441">
          <w:rPr>
            <w:rFonts w:ascii="Segoe UI Light" w:hAnsi="Segoe UI Light" w:cs="Segoe UI"/>
            <w:sz w:val="26"/>
            <w:szCs w:val="26"/>
          </w:rPr>
          <w:t xml:space="preserve"> pas sûr qu</w:t>
        </w:r>
        <w:r w:rsidR="00F81441">
          <w:rPr>
            <w:rFonts w:ascii="Segoe UI Light" w:hAnsi="Segoe UI Light" w:cs="Segoe UI"/>
            <w:sz w:val="26"/>
            <w:szCs w:val="26"/>
          </w:rPr>
          <w:t>’</w:t>
        </w:r>
        <w:r w:rsidR="00F81441">
          <w:rPr>
            <w:rFonts w:ascii="Segoe UI Light" w:hAnsi="Segoe UI Light" w:cs="Segoe UI"/>
            <w:sz w:val="26"/>
            <w:szCs w:val="26"/>
          </w:rPr>
          <w:t>une langue étrangère soit maternelle</w:t>
        </w:r>
      </w:ins>
      <w:r w:rsidR="00AF6DEE" w:rsidRPr="00EA1714">
        <w:rPr>
          <w:rFonts w:ascii="Segoe UI Light" w:hAnsi="Segoe UI Light" w:cs="Segoe UI"/>
          <w:sz w:val="26"/>
          <w:szCs w:val="26"/>
        </w:rPr>
        <w:t xml:space="preserve">)  est une compétence capitale. D’une part, parce que le temps d’aujourd’hui est </w:t>
      </w:r>
      <w:ins w:id="37" w:author="DELL" w:date="2017-07-07T19:45:00Z">
        <w:r w:rsidR="00F81441">
          <w:rPr>
            <w:rFonts w:ascii="Segoe UI Light" w:hAnsi="Segoe UI Light" w:cs="Segoe UI"/>
            <w:sz w:val="26"/>
            <w:szCs w:val="26"/>
          </w:rPr>
          <w:t xml:space="preserve">(celui </w:t>
        </w:r>
        <w:proofErr w:type="gramStart"/>
        <w:r w:rsidR="00F81441">
          <w:rPr>
            <w:rFonts w:ascii="Segoe UI Light" w:hAnsi="Segoe UI Light" w:cs="Segoe UI"/>
            <w:sz w:val="26"/>
            <w:szCs w:val="26"/>
          </w:rPr>
          <w:t>de )</w:t>
        </w:r>
      </w:ins>
      <w:proofErr w:type="gramEnd"/>
      <w:r w:rsidR="00AF6DEE" w:rsidRPr="00EA1714">
        <w:rPr>
          <w:rFonts w:ascii="Segoe UI Light" w:hAnsi="Segoe UI Light" w:cs="Segoe UI"/>
          <w:sz w:val="26"/>
          <w:szCs w:val="26"/>
        </w:rPr>
        <w:t xml:space="preserve">à la mondialisation, et d’autre part, l’aptitude à parler une langue étrangère est le gage </w:t>
      </w:r>
      <w:r w:rsidR="00AF6DEE" w:rsidRPr="00F81441">
        <w:rPr>
          <w:rFonts w:ascii="Segoe UI Light" w:hAnsi="Segoe UI Light" w:cs="Segoe UI"/>
          <w:sz w:val="26"/>
          <w:szCs w:val="26"/>
          <w:u w:val="single"/>
          <w:rPrChange w:id="38" w:author="DELL" w:date="2017-07-07T19:47:00Z">
            <w:rPr>
              <w:rFonts w:ascii="Segoe UI Light" w:hAnsi="Segoe UI Light" w:cs="Segoe UI"/>
              <w:sz w:val="26"/>
              <w:szCs w:val="26"/>
            </w:rPr>
          </w:rPrChange>
        </w:rPr>
        <w:t>d’une accession rapide dans le domaine professionnel et scientifique</w:t>
      </w:r>
      <w:ins w:id="39" w:author="DELL" w:date="2017-07-07T19:46:00Z">
        <w:r w:rsidR="00F81441">
          <w:rPr>
            <w:rFonts w:ascii="Segoe UI Light" w:hAnsi="Segoe UI Light" w:cs="Segoe UI"/>
            <w:sz w:val="26"/>
            <w:szCs w:val="26"/>
          </w:rPr>
          <w:t xml:space="preserve"> (tu risque beaucoup être interrogé sur cette phrase</w:t>
        </w:r>
      </w:ins>
      <w:ins w:id="40" w:author="DELL" w:date="2017-07-07T19:47:00Z">
        <w:r w:rsidR="00F81441">
          <w:rPr>
            <w:rFonts w:ascii="Segoe UI Light" w:hAnsi="Segoe UI Light" w:cs="Segoe UI"/>
            <w:sz w:val="26"/>
            <w:szCs w:val="26"/>
          </w:rPr>
          <w:t xml:space="preserve"> souligné</w:t>
        </w:r>
      </w:ins>
      <w:ins w:id="41" w:author="DELL" w:date="2017-07-08T11:33:00Z">
        <w:r w:rsidR="00823555">
          <w:rPr>
            <w:rFonts w:ascii="Segoe UI Light" w:hAnsi="Segoe UI Light" w:cs="Segoe UI"/>
            <w:sz w:val="26"/>
            <w:szCs w:val="26"/>
          </w:rPr>
          <w:t>e</w:t>
        </w:r>
      </w:ins>
      <w:ins w:id="42" w:author="DELL" w:date="2017-07-07T19:47:00Z">
        <w:r w:rsidR="00F81441">
          <w:rPr>
            <w:rFonts w:ascii="Segoe UI Light" w:hAnsi="Segoe UI Light" w:cs="Segoe UI"/>
            <w:sz w:val="26"/>
            <w:szCs w:val="26"/>
          </w:rPr>
          <w:t xml:space="preserve"> essaye de refaire </w:t>
        </w:r>
      </w:ins>
      <w:proofErr w:type="spellStart"/>
      <w:ins w:id="43" w:author="DELL" w:date="2017-07-08T11:33:00Z">
        <w:r w:rsidR="00823555">
          <w:rPr>
            <w:rFonts w:ascii="Segoe UI Light" w:hAnsi="Segoe UI Light" w:cs="Segoe UI"/>
            <w:sz w:val="26"/>
            <w:szCs w:val="26"/>
          </w:rPr>
          <w:t>cela.besoin</w:t>
        </w:r>
        <w:proofErr w:type="spellEnd"/>
        <w:r w:rsidR="00823555">
          <w:rPr>
            <w:rFonts w:ascii="Segoe UI Light" w:hAnsi="Segoe UI Light" w:cs="Segoe UI"/>
            <w:sz w:val="26"/>
            <w:szCs w:val="26"/>
          </w:rPr>
          <w:t xml:space="preserve"> que tu m donnes des explications dessus</w:t>
        </w:r>
      </w:ins>
      <w:ins w:id="44" w:author="DELL" w:date="2017-07-07T19:46:00Z">
        <w:r w:rsidR="00F81441">
          <w:rPr>
            <w:rFonts w:ascii="Segoe UI Light" w:hAnsi="Segoe UI Light" w:cs="Segoe UI"/>
            <w:sz w:val="26"/>
            <w:szCs w:val="26"/>
          </w:rPr>
          <w:t xml:space="preserve"> )</w:t>
        </w:r>
      </w:ins>
      <w:r w:rsidR="00AF6DEE" w:rsidRPr="00AF6DEE">
        <w:rPr>
          <w:rFonts w:ascii="Segoe UI Light" w:hAnsi="Segoe UI Light" w:cs="Segoe UI"/>
          <w:sz w:val="26"/>
          <w:szCs w:val="26"/>
        </w:rPr>
        <w:t>.</w:t>
      </w:r>
      <w:r w:rsidR="00AF6DEE">
        <w:rPr>
          <w:rFonts w:ascii="Segoe UI Light" w:hAnsi="Segoe UI Light" w:cs="Segoe UI"/>
          <w:sz w:val="26"/>
          <w:szCs w:val="26"/>
        </w:rPr>
        <w:t xml:space="preserve">  </w:t>
      </w:r>
      <w:r w:rsidR="00AF6DEE" w:rsidRPr="00AF6DEE">
        <w:rPr>
          <w:rFonts w:ascii="Segoe UI Light" w:hAnsi="Segoe UI Light" w:cs="Arial"/>
          <w:color w:val="000000"/>
          <w:sz w:val="26"/>
          <w:szCs w:val="26"/>
        </w:rPr>
        <w:t>La langue maternelle ou première</w:t>
      </w:r>
      <w:ins w:id="45" w:author="DELL" w:date="2017-07-07T19:48:00Z">
        <w:r w:rsidR="0085095B">
          <w:rPr>
            <w:rFonts w:ascii="Segoe UI Light" w:hAnsi="Segoe UI Light" w:cs="Arial"/>
            <w:color w:val="000000"/>
            <w:sz w:val="26"/>
            <w:szCs w:val="26"/>
          </w:rPr>
          <w:t xml:space="preserve"> (langue apprise)</w:t>
        </w:r>
      </w:ins>
      <w:r w:rsidR="00AF6DEE" w:rsidRPr="00AF6DEE">
        <w:rPr>
          <w:rFonts w:ascii="Segoe UI Light" w:hAnsi="Segoe UI Light" w:cs="Arial"/>
          <w:color w:val="000000"/>
          <w:sz w:val="26"/>
          <w:szCs w:val="26"/>
        </w:rPr>
        <w:t xml:space="preserve"> a un rôle primordial dans la construction de l'identité car elle est indissociable de la pensée, comme l'affirme Henri Delacroix :</w:t>
      </w:r>
      <w:r w:rsidR="00AF6DEE">
        <w:rPr>
          <w:rFonts w:ascii="Segoe UI Light" w:hAnsi="Segoe UI Light" w:cs="Arial"/>
          <w:color w:val="000000"/>
          <w:sz w:val="26"/>
          <w:szCs w:val="26"/>
        </w:rPr>
        <w:t xml:space="preserve"> </w:t>
      </w:r>
      <w:r w:rsidR="00AF6DEE" w:rsidRPr="00AF6DEE">
        <w:rPr>
          <w:rFonts w:ascii="Segoe UI Light" w:hAnsi="Segoe UI Light" w:cs="Arial"/>
          <w:b/>
          <w:color w:val="000000"/>
          <w:sz w:val="26"/>
          <w:szCs w:val="26"/>
        </w:rPr>
        <w:t>"</w:t>
      </w:r>
      <w:r w:rsidR="00AF6DEE" w:rsidRPr="00AF6DEE">
        <w:rPr>
          <w:rStyle w:val="Accentuation"/>
          <w:rFonts w:ascii="Segoe UI Light" w:eastAsiaTheme="majorEastAsia" w:hAnsi="Segoe UI Light" w:cs="Arial"/>
          <w:b/>
          <w:color w:val="000000"/>
          <w:sz w:val="26"/>
          <w:szCs w:val="26"/>
        </w:rPr>
        <w:t>la pensée fait le langage en se faisant par le langage</w:t>
      </w:r>
      <w:proofErr w:type="gramStart"/>
      <w:r w:rsidR="00AF6DEE" w:rsidRPr="00AF6DEE">
        <w:rPr>
          <w:rStyle w:val="Accentuation"/>
          <w:rFonts w:ascii="Segoe UI Light" w:eastAsiaTheme="majorEastAsia" w:hAnsi="Segoe UI Light" w:cs="Arial"/>
          <w:b/>
          <w:color w:val="000000"/>
          <w:sz w:val="26"/>
          <w:szCs w:val="26"/>
        </w:rPr>
        <w:t>"</w:t>
      </w:r>
      <w:r w:rsidR="00244619">
        <w:rPr>
          <w:rFonts w:ascii="Segoe UI Light" w:hAnsi="Segoe UI Light" w:cs="Arial"/>
          <w:color w:val="000000"/>
          <w:sz w:val="26"/>
          <w:szCs w:val="26"/>
        </w:rPr>
        <w:t> </w:t>
      </w:r>
      <w:proofErr w:type="gramEnd"/>
      <w:del w:id="46" w:author="DELL" w:date="2017-07-08T11:33:00Z">
        <w:r w:rsidR="00244619" w:rsidDel="00823555">
          <w:rPr>
            <w:rFonts w:ascii="Segoe UI Light" w:hAnsi="Segoe UI Light" w:cs="Arial"/>
            <w:color w:val="000000"/>
            <w:sz w:val="26"/>
            <w:szCs w:val="26"/>
          </w:rPr>
          <w:delText xml:space="preserve"> </w:delText>
        </w:r>
      </w:del>
      <w:r w:rsidR="00244619">
        <w:rPr>
          <w:rFonts w:ascii="Segoe UI Light" w:hAnsi="Segoe UI Light" w:cs="Arial"/>
          <w:color w:val="000000"/>
          <w:sz w:val="26"/>
          <w:szCs w:val="26"/>
        </w:rPr>
        <w:t>,</w:t>
      </w:r>
      <w:r w:rsidR="00244619" w:rsidRPr="00244619">
        <w:rPr>
          <w:rFonts w:ascii="Segoe UI Light" w:hAnsi="Segoe UI Light" w:cs="Arial"/>
          <w:color w:val="000000"/>
          <w:sz w:val="26"/>
          <w:szCs w:val="26"/>
        </w:rPr>
        <w:t xml:space="preserve"> </w:t>
      </w:r>
      <w:r w:rsidR="00244619" w:rsidRPr="00AF6DEE">
        <w:rPr>
          <w:rFonts w:ascii="Segoe UI Light" w:hAnsi="Segoe UI Light" w:cs="Arial"/>
          <w:color w:val="000000"/>
          <w:sz w:val="26"/>
          <w:szCs w:val="26"/>
        </w:rPr>
        <w:t>Le fait de parler un dialecte définit plus précisément l'identité du locuteur, puisque sa langue trahit sa provenance régionale</w:t>
      </w:r>
      <w:r w:rsidR="00244619" w:rsidRPr="00AF6DEE">
        <w:rPr>
          <w:rFonts w:ascii="Segoe UI Light" w:hAnsi="Segoe UI Light" w:cs="Andalus"/>
          <w:sz w:val="26"/>
          <w:szCs w:val="26"/>
        </w:rPr>
        <w:t>.</w:t>
      </w:r>
      <w:r w:rsidR="00244619">
        <w:rPr>
          <w:rFonts w:ascii="Segoe UI Light" w:hAnsi="Segoe UI Light" w:cs="Arial"/>
          <w:color w:val="000000"/>
          <w:sz w:val="26"/>
          <w:szCs w:val="26"/>
        </w:rPr>
        <w:t xml:space="preserve"> </w:t>
      </w:r>
      <w:r w:rsidR="00DF65A8" w:rsidRPr="00436EC5">
        <w:rPr>
          <w:rFonts w:ascii="Segoe UI Light" w:hAnsi="Segoe UI Light" w:cs="Andalus"/>
          <w:sz w:val="26"/>
          <w:szCs w:val="26"/>
        </w:rPr>
        <w:t xml:space="preserve">Triste est de </w:t>
      </w:r>
      <w:proofErr w:type="spellStart"/>
      <w:r w:rsidR="00DF65A8" w:rsidRPr="00436EC5">
        <w:rPr>
          <w:rFonts w:ascii="Segoe UI Light" w:hAnsi="Segoe UI Light" w:cs="Andalus"/>
          <w:sz w:val="26"/>
          <w:szCs w:val="26"/>
        </w:rPr>
        <w:t>constaté</w:t>
      </w:r>
      <w:ins w:id="47" w:author="DELL" w:date="2017-07-08T11:34:00Z">
        <w:r w:rsidR="00823555">
          <w:rPr>
            <w:rFonts w:ascii="Segoe UI Light" w:hAnsi="Segoe UI Light" w:cs="Andalus"/>
            <w:sz w:val="26"/>
            <w:szCs w:val="26"/>
          </w:rPr>
          <w:t>r</w:t>
        </w:r>
      </w:ins>
      <w:proofErr w:type="spellEnd"/>
      <w:r w:rsidR="00DF65A8" w:rsidRPr="00436EC5">
        <w:rPr>
          <w:rFonts w:ascii="Segoe UI Light" w:hAnsi="Segoe UI Light" w:cs="Andalus"/>
          <w:sz w:val="26"/>
          <w:szCs w:val="26"/>
        </w:rPr>
        <w:t xml:space="preserve"> qu’il existe une barrière entre les jeunes et les parents car ceux-ci ne parle</w:t>
      </w:r>
      <w:ins w:id="48" w:author="DELL" w:date="2017-07-08T11:34:00Z">
        <w:r w:rsidR="00823555">
          <w:rPr>
            <w:rFonts w:ascii="Segoe UI Light" w:hAnsi="Segoe UI Light" w:cs="Andalus"/>
            <w:sz w:val="26"/>
            <w:szCs w:val="26"/>
          </w:rPr>
          <w:t>nt</w:t>
        </w:r>
      </w:ins>
      <w:r w:rsidR="00DF65A8" w:rsidRPr="00436EC5">
        <w:rPr>
          <w:rFonts w:ascii="Segoe UI Light" w:hAnsi="Segoe UI Light" w:cs="Andalus"/>
          <w:sz w:val="26"/>
          <w:szCs w:val="26"/>
        </w:rPr>
        <w:t xml:space="preserve"> pas soit la même langue ou n’utilise pas le même langage, de ce fait les jeunes perdent leurs valeurs culturelles </w:t>
      </w:r>
      <w:ins w:id="49" w:author="DELL" w:date="2017-07-08T11:36:00Z">
        <w:r w:rsidR="00823555">
          <w:rPr>
            <w:rFonts w:ascii="Segoe UI Light" w:hAnsi="Segoe UI Light" w:cs="Andalus"/>
            <w:sz w:val="26"/>
            <w:szCs w:val="26"/>
          </w:rPr>
          <w:t xml:space="preserve">et </w:t>
        </w:r>
      </w:ins>
      <w:proofErr w:type="spellStart"/>
      <w:r w:rsidR="00DF65A8" w:rsidRPr="00823555">
        <w:rPr>
          <w:rFonts w:ascii="Segoe UI Light" w:hAnsi="Segoe UI Light" w:cs="Andalus"/>
          <w:strike/>
          <w:color w:val="FF0000"/>
          <w:sz w:val="26"/>
          <w:szCs w:val="26"/>
          <w:rPrChange w:id="50" w:author="DELL" w:date="2017-07-08T11:35:00Z">
            <w:rPr>
              <w:rFonts w:ascii="Segoe UI Light" w:hAnsi="Segoe UI Light" w:cs="Andalus"/>
              <w:sz w:val="26"/>
              <w:szCs w:val="26"/>
            </w:rPr>
          </w:rPrChange>
        </w:rPr>
        <w:t>et</w:t>
      </w:r>
      <w:proofErr w:type="spellEnd"/>
      <w:r w:rsidR="00DF65A8" w:rsidRPr="00823555">
        <w:rPr>
          <w:rFonts w:ascii="Segoe UI Light" w:hAnsi="Segoe UI Light" w:cs="Andalus"/>
          <w:strike/>
          <w:color w:val="FF0000"/>
          <w:sz w:val="26"/>
          <w:szCs w:val="26"/>
          <w:rPrChange w:id="51" w:author="DELL" w:date="2017-07-08T11:35:00Z">
            <w:rPr>
              <w:rFonts w:ascii="Segoe UI Light" w:hAnsi="Segoe UI Light" w:cs="Andalus"/>
              <w:sz w:val="26"/>
              <w:szCs w:val="26"/>
            </w:rPr>
          </w:rPrChange>
        </w:rPr>
        <w:t xml:space="preserve"> les parents</w:t>
      </w:r>
      <w:r w:rsidR="00DF65A8" w:rsidRPr="00436EC5">
        <w:rPr>
          <w:rFonts w:ascii="Segoe UI Light" w:hAnsi="Segoe UI Light" w:cs="Andalus"/>
          <w:sz w:val="26"/>
          <w:szCs w:val="26"/>
        </w:rPr>
        <w:t xml:space="preserve"> délaissent leur</w:t>
      </w:r>
      <w:ins w:id="52" w:author="DELL" w:date="2017-07-08T11:36:00Z">
        <w:r w:rsidR="00823555">
          <w:rPr>
            <w:rFonts w:ascii="Segoe UI Light" w:hAnsi="Segoe UI Light" w:cs="Andalus"/>
            <w:sz w:val="26"/>
            <w:szCs w:val="26"/>
          </w:rPr>
          <w:t>s</w:t>
        </w:r>
      </w:ins>
      <w:r w:rsidR="00DF65A8" w:rsidRPr="00436EC5">
        <w:rPr>
          <w:rFonts w:ascii="Segoe UI Light" w:hAnsi="Segoe UI Light" w:cs="Andalus"/>
          <w:sz w:val="26"/>
          <w:szCs w:val="26"/>
        </w:rPr>
        <w:t xml:space="preserve"> langue</w:t>
      </w:r>
      <w:ins w:id="53" w:author="DELL" w:date="2017-07-08T11:36:00Z">
        <w:r w:rsidR="00823555">
          <w:rPr>
            <w:rFonts w:ascii="Segoe UI Light" w:hAnsi="Segoe UI Light" w:cs="Andalus"/>
            <w:sz w:val="26"/>
            <w:szCs w:val="26"/>
          </w:rPr>
          <w:t>s</w:t>
        </w:r>
      </w:ins>
      <w:r w:rsidR="00DF65A8" w:rsidRPr="00436EC5">
        <w:rPr>
          <w:rFonts w:ascii="Segoe UI Light" w:hAnsi="Segoe UI Light" w:cs="Andalus"/>
          <w:sz w:val="26"/>
          <w:szCs w:val="26"/>
        </w:rPr>
        <w:t xml:space="preserve"> maternelle</w:t>
      </w:r>
      <w:r w:rsidR="00DF65A8" w:rsidRPr="00823555">
        <w:rPr>
          <w:rFonts w:ascii="Segoe UI Light" w:hAnsi="Segoe UI Light" w:cs="Andalus"/>
          <w:color w:val="FF0000"/>
          <w:sz w:val="26"/>
          <w:szCs w:val="26"/>
          <w:rPrChange w:id="54" w:author="DELL" w:date="2017-07-08T11:36:00Z">
            <w:rPr>
              <w:rFonts w:ascii="Segoe UI Light" w:hAnsi="Segoe UI Light" w:cs="Andalus"/>
              <w:sz w:val="26"/>
              <w:szCs w:val="26"/>
            </w:rPr>
          </w:rPrChange>
        </w:rPr>
        <w:t>s</w:t>
      </w:r>
      <w:r w:rsidR="00DF65A8" w:rsidRPr="00436EC5">
        <w:rPr>
          <w:rFonts w:ascii="Segoe UI Light" w:hAnsi="Segoe UI Light" w:cs="Andalus"/>
          <w:sz w:val="26"/>
          <w:szCs w:val="26"/>
        </w:rPr>
        <w:t xml:space="preserve"> au profit des langues coloniales pour pouvoir communiquer avec leur</w:t>
      </w:r>
      <w:ins w:id="55" w:author="DELL" w:date="2017-07-08T11:37:00Z">
        <w:r w:rsidR="00823555">
          <w:rPr>
            <w:rFonts w:ascii="Segoe UI Light" w:hAnsi="Segoe UI Light" w:cs="Andalus"/>
            <w:sz w:val="26"/>
            <w:szCs w:val="26"/>
          </w:rPr>
          <w:t>s</w:t>
        </w:r>
      </w:ins>
      <w:r w:rsidR="00DF65A8" w:rsidRPr="00436EC5">
        <w:rPr>
          <w:rFonts w:ascii="Segoe UI Light" w:hAnsi="Segoe UI Light" w:cs="Andalus"/>
          <w:sz w:val="26"/>
          <w:szCs w:val="26"/>
        </w:rPr>
        <w:t xml:space="preserve"> </w:t>
      </w:r>
      <w:r w:rsidR="00DF65A8" w:rsidRPr="00823555">
        <w:rPr>
          <w:rFonts w:ascii="Segoe UI Light" w:hAnsi="Segoe UI Light" w:cs="Andalus"/>
          <w:strike/>
          <w:color w:val="FF0000"/>
          <w:sz w:val="26"/>
          <w:szCs w:val="26"/>
          <w:rPrChange w:id="56" w:author="DELL" w:date="2017-07-08T11:37:00Z">
            <w:rPr>
              <w:rFonts w:ascii="Segoe UI Light" w:hAnsi="Segoe UI Light" w:cs="Andalus"/>
              <w:sz w:val="26"/>
              <w:szCs w:val="26"/>
            </w:rPr>
          </w:rPrChange>
        </w:rPr>
        <w:t>petit enfant</w:t>
      </w:r>
      <w:ins w:id="57" w:author="DELL" w:date="2017-07-08T11:37:00Z">
        <w:r w:rsidR="00823555">
          <w:rPr>
            <w:rFonts w:ascii="Segoe UI Light" w:hAnsi="Segoe UI Light" w:cs="Andalus"/>
            <w:sz w:val="26"/>
            <w:szCs w:val="26"/>
          </w:rPr>
          <w:t xml:space="preserve"> (parents)</w:t>
        </w:r>
      </w:ins>
      <w:r w:rsidR="00DF65A8" w:rsidRPr="00436EC5">
        <w:rPr>
          <w:rFonts w:ascii="Segoe UI Light" w:hAnsi="Segoe UI Light" w:cs="Andalus"/>
          <w:sz w:val="26"/>
          <w:szCs w:val="26"/>
        </w:rPr>
        <w:t>. Plus le temps passe, plus nos langues meurent</w:t>
      </w:r>
      <w:r w:rsidR="007561BD">
        <w:rPr>
          <w:rFonts w:ascii="Segoe UI Light" w:hAnsi="Segoe UI Light" w:cs="Andalus"/>
          <w:sz w:val="26"/>
          <w:szCs w:val="26"/>
        </w:rPr>
        <w:t>, et un peuple sans langue maternelle est un peuple sans identité.</w:t>
      </w:r>
    </w:p>
    <w:p w:rsidR="00DF65A8" w:rsidRPr="00436EC5" w:rsidRDefault="00DF65A8" w:rsidP="00DF65A8">
      <w:pPr>
        <w:ind w:firstLine="708"/>
        <w:jc w:val="both"/>
        <w:rPr>
          <w:rFonts w:ascii="Segoe UI Light" w:hAnsi="Segoe UI Light" w:cs="Andalus"/>
          <w:sz w:val="26"/>
          <w:szCs w:val="26"/>
        </w:rPr>
      </w:pPr>
      <w:r w:rsidRPr="00436EC5">
        <w:rPr>
          <w:rFonts w:ascii="Segoe UI Light" w:hAnsi="Segoe UI Light" w:cs="Andalus"/>
          <w:sz w:val="26"/>
          <w:szCs w:val="26"/>
        </w:rPr>
        <w:t>Que serait le devenir de nos cultures, langues maternelles, traditions ou coutumes si nos propres parents ne nous l’enseigne</w:t>
      </w:r>
      <w:ins w:id="58" w:author="DELL" w:date="2017-07-08T11:38:00Z">
        <w:r w:rsidR="00823555">
          <w:rPr>
            <w:rFonts w:ascii="Segoe UI Light" w:hAnsi="Segoe UI Light" w:cs="Andalus"/>
            <w:sz w:val="26"/>
            <w:szCs w:val="26"/>
          </w:rPr>
          <w:t>nt</w:t>
        </w:r>
      </w:ins>
      <w:r w:rsidRPr="00436EC5">
        <w:rPr>
          <w:rFonts w:ascii="Segoe UI Light" w:hAnsi="Segoe UI Light" w:cs="Andalus"/>
          <w:sz w:val="26"/>
          <w:szCs w:val="26"/>
        </w:rPr>
        <w:t xml:space="preserve"> ou encore si les jeunes ne cherchent  pas à les connaitre ?  Comment comprendre l’argot des jeunes si on ne les côtoie pas au quotidien ?comment apprendre une langue maternelle </w:t>
      </w:r>
      <w:ins w:id="59" w:author="DELL" w:date="2017-07-08T11:39:00Z">
        <w:r w:rsidR="00823555">
          <w:rPr>
            <w:rFonts w:ascii="Segoe UI Light" w:hAnsi="Segoe UI Light" w:cs="Andalus"/>
            <w:sz w:val="26"/>
            <w:szCs w:val="26"/>
          </w:rPr>
          <w:t>(étrangère</w:t>
        </w:r>
        <w:proofErr w:type="gramStart"/>
        <w:r w:rsidR="00823555">
          <w:rPr>
            <w:rFonts w:ascii="Segoe UI Light" w:hAnsi="Segoe UI Light" w:cs="Andalus"/>
            <w:sz w:val="26"/>
            <w:szCs w:val="26"/>
          </w:rPr>
          <w:t>)</w:t>
        </w:r>
      </w:ins>
      <w:r w:rsidRPr="00823555">
        <w:rPr>
          <w:rFonts w:ascii="Segoe UI Light" w:hAnsi="Segoe UI Light" w:cs="Andalus"/>
          <w:strike/>
          <w:color w:val="FF0000"/>
          <w:sz w:val="26"/>
          <w:szCs w:val="26"/>
          <w:rPrChange w:id="60" w:author="DELL" w:date="2017-07-08T11:40:00Z">
            <w:rPr>
              <w:rFonts w:ascii="Segoe UI Light" w:hAnsi="Segoe UI Light" w:cs="Andalus"/>
              <w:sz w:val="26"/>
              <w:szCs w:val="26"/>
            </w:rPr>
          </w:rPrChange>
        </w:rPr>
        <w:t>qu’on</w:t>
      </w:r>
      <w:proofErr w:type="gramEnd"/>
      <w:r w:rsidRPr="00823555">
        <w:rPr>
          <w:rFonts w:ascii="Segoe UI Light" w:hAnsi="Segoe UI Light" w:cs="Andalus"/>
          <w:strike/>
          <w:color w:val="FF0000"/>
          <w:sz w:val="26"/>
          <w:szCs w:val="26"/>
          <w:rPrChange w:id="61" w:author="DELL" w:date="2017-07-08T11:40:00Z">
            <w:rPr>
              <w:rFonts w:ascii="Segoe UI Light" w:hAnsi="Segoe UI Light" w:cs="Andalus"/>
              <w:sz w:val="26"/>
              <w:szCs w:val="26"/>
            </w:rPr>
          </w:rPrChange>
        </w:rPr>
        <w:t xml:space="preserve"> ne connait pas</w:t>
      </w:r>
      <w:r w:rsidRPr="00436EC5">
        <w:rPr>
          <w:rFonts w:ascii="Segoe UI Light" w:hAnsi="Segoe UI Light" w:cs="Andalus"/>
          <w:sz w:val="26"/>
          <w:szCs w:val="26"/>
        </w:rPr>
        <w:t xml:space="preserve"> sans personne pour nous l’apprendre ? Comment former nos enfants</w:t>
      </w:r>
      <w:ins w:id="62" w:author="DELL" w:date="2017-07-08T11:40:00Z">
        <w:r w:rsidR="00823555">
          <w:rPr>
            <w:rFonts w:ascii="Segoe UI Light" w:hAnsi="Segoe UI Light" w:cs="Andalus"/>
            <w:sz w:val="26"/>
            <w:szCs w:val="26"/>
          </w:rPr>
          <w:t xml:space="preserve"> (à parler nos langues)</w:t>
        </w:r>
      </w:ins>
      <w:r w:rsidRPr="00436EC5">
        <w:rPr>
          <w:rFonts w:ascii="Segoe UI Light" w:hAnsi="Segoe UI Light" w:cs="Andalus"/>
          <w:sz w:val="26"/>
          <w:szCs w:val="26"/>
        </w:rPr>
        <w:t xml:space="preserve"> </w:t>
      </w:r>
      <w:r w:rsidRPr="00823555">
        <w:rPr>
          <w:rFonts w:ascii="Segoe UI Light" w:hAnsi="Segoe UI Light" w:cs="Andalus"/>
          <w:strike/>
          <w:color w:val="FF0000"/>
          <w:sz w:val="26"/>
          <w:szCs w:val="26"/>
          <w:rPrChange w:id="63" w:author="DELL" w:date="2017-07-08T11:41:00Z">
            <w:rPr>
              <w:rFonts w:ascii="Segoe UI Light" w:hAnsi="Segoe UI Light" w:cs="Andalus"/>
              <w:sz w:val="26"/>
              <w:szCs w:val="26"/>
            </w:rPr>
          </w:rPrChange>
        </w:rPr>
        <w:t>en utilisant nos langues sans aller dans des centres de formations</w:t>
      </w:r>
      <w:r w:rsidRPr="00436EC5">
        <w:rPr>
          <w:rFonts w:ascii="Segoe UI Light" w:hAnsi="Segoe UI Light" w:cs="Andalus"/>
          <w:sz w:val="26"/>
          <w:szCs w:val="26"/>
        </w:rPr>
        <w:t> ?</w:t>
      </w:r>
      <w:ins w:id="64" w:author="DELL" w:date="2017-07-08T11:42:00Z">
        <w:r w:rsidR="00823555">
          <w:rPr>
            <w:rFonts w:ascii="Segoe UI Light" w:hAnsi="Segoe UI Light" w:cs="Andalus"/>
            <w:sz w:val="26"/>
            <w:szCs w:val="26"/>
          </w:rPr>
          <w:t xml:space="preserve"> Comment </w:t>
        </w:r>
        <w:proofErr w:type="spellStart"/>
        <w:r w:rsidR="00823555">
          <w:rPr>
            <w:rFonts w:ascii="Segoe UI Light" w:hAnsi="Segoe UI Light" w:cs="Andalus"/>
            <w:sz w:val="26"/>
            <w:szCs w:val="26"/>
          </w:rPr>
          <w:t>dialaoguer</w:t>
        </w:r>
        <w:proofErr w:type="spellEnd"/>
        <w:r w:rsidR="00823555">
          <w:rPr>
            <w:rFonts w:ascii="Segoe UI Light" w:hAnsi="Segoe UI Light" w:cs="Andalus"/>
            <w:sz w:val="26"/>
            <w:szCs w:val="26"/>
          </w:rPr>
          <w:t xml:space="preserve"> avec une personne parlant une langue étrangère à la nôtre</w:t>
        </w:r>
        <w:r w:rsidR="00823555">
          <w:rPr>
            <w:rFonts w:ascii="Segoe UI Light" w:hAnsi="Segoe UI Light" w:cs="Andalus"/>
            <w:sz w:val="26"/>
            <w:szCs w:val="26"/>
          </w:rPr>
          <w:t> </w:t>
        </w:r>
        <w:r w:rsidR="00823555">
          <w:rPr>
            <w:rFonts w:ascii="Segoe UI Light" w:hAnsi="Segoe UI Light" w:cs="Andalus"/>
            <w:sz w:val="26"/>
            <w:szCs w:val="26"/>
          </w:rPr>
          <w:t xml:space="preserve">? </w:t>
        </w:r>
        <w:proofErr w:type="gramStart"/>
        <w:r w:rsidR="00823555">
          <w:rPr>
            <w:rFonts w:ascii="Segoe UI Light" w:hAnsi="Segoe UI Light" w:cs="Andalus"/>
            <w:sz w:val="26"/>
            <w:szCs w:val="26"/>
          </w:rPr>
          <w:t>comment</w:t>
        </w:r>
        <w:proofErr w:type="gramEnd"/>
        <w:r w:rsidR="00823555">
          <w:rPr>
            <w:rFonts w:ascii="Segoe UI Light" w:hAnsi="Segoe UI Light" w:cs="Andalus"/>
            <w:sz w:val="26"/>
            <w:szCs w:val="26"/>
          </w:rPr>
          <w:t xml:space="preserve"> prononcer</w:t>
        </w:r>
      </w:ins>
      <w:ins w:id="65" w:author="DELL" w:date="2017-07-08T11:43:00Z">
        <w:r w:rsidR="00CA3E92">
          <w:rPr>
            <w:rFonts w:ascii="Segoe UI Light" w:hAnsi="Segoe UI Light" w:cs="Andalus"/>
            <w:sz w:val="26"/>
            <w:szCs w:val="26"/>
          </w:rPr>
          <w:t xml:space="preserve"> (apprentissage de la phonétique) </w:t>
        </w:r>
      </w:ins>
      <w:ins w:id="66" w:author="DELL" w:date="2017-07-08T11:42:00Z">
        <w:r w:rsidR="00823555">
          <w:rPr>
            <w:rFonts w:ascii="Segoe UI Light" w:hAnsi="Segoe UI Light" w:cs="Andalus"/>
            <w:sz w:val="26"/>
            <w:szCs w:val="26"/>
          </w:rPr>
          <w:t xml:space="preserve"> les expressions dans une langue</w:t>
        </w:r>
      </w:ins>
      <w:ins w:id="67" w:author="DELL" w:date="2017-07-08T11:43:00Z">
        <w:r w:rsidR="00823555">
          <w:rPr>
            <w:rFonts w:ascii="Segoe UI Light" w:hAnsi="Segoe UI Light" w:cs="Andalus"/>
            <w:sz w:val="26"/>
            <w:szCs w:val="26"/>
          </w:rPr>
          <w:t> </w:t>
        </w:r>
      </w:ins>
      <w:ins w:id="68" w:author="DELL" w:date="2017-07-08T11:42:00Z">
        <w:r w:rsidR="00823555">
          <w:rPr>
            <w:rFonts w:ascii="Segoe UI Light" w:hAnsi="Segoe UI Light" w:cs="Andalus"/>
            <w:sz w:val="26"/>
            <w:szCs w:val="26"/>
          </w:rPr>
          <w:t>?</w:t>
        </w:r>
      </w:ins>
      <w:ins w:id="69" w:author="DELL" w:date="2017-07-08T11:43:00Z">
        <w:r w:rsidR="00823555">
          <w:rPr>
            <w:rFonts w:ascii="Segoe UI Light" w:hAnsi="Segoe UI Light" w:cs="Andalus"/>
            <w:sz w:val="26"/>
            <w:szCs w:val="26"/>
          </w:rPr>
          <w:t xml:space="preserve"> Comment </w:t>
        </w:r>
      </w:ins>
      <w:ins w:id="70" w:author="DELL" w:date="2017-07-08T11:44:00Z">
        <w:r w:rsidR="00CA3E92">
          <w:rPr>
            <w:rFonts w:ascii="Segoe UI Light" w:hAnsi="Segoe UI Light" w:cs="Andalus"/>
            <w:sz w:val="26"/>
            <w:szCs w:val="26"/>
          </w:rPr>
          <w:t>briser les barrières dans l</w:t>
        </w:r>
        <w:r w:rsidR="00CA3E92">
          <w:rPr>
            <w:rFonts w:ascii="Segoe UI Light" w:hAnsi="Segoe UI Light" w:cs="Andalus"/>
            <w:sz w:val="26"/>
            <w:szCs w:val="26"/>
          </w:rPr>
          <w:t>’</w:t>
        </w:r>
        <w:r w:rsidR="00CA3E92">
          <w:rPr>
            <w:rFonts w:ascii="Segoe UI Light" w:hAnsi="Segoe UI Light" w:cs="Andalus"/>
            <w:sz w:val="26"/>
            <w:szCs w:val="26"/>
          </w:rPr>
          <w:t>apprentissage de la langue</w:t>
        </w:r>
        <w:r w:rsidR="00CA3E92">
          <w:rPr>
            <w:rFonts w:ascii="Segoe UI Light" w:hAnsi="Segoe UI Light" w:cs="Andalus"/>
            <w:sz w:val="26"/>
            <w:szCs w:val="26"/>
          </w:rPr>
          <w:t> </w:t>
        </w:r>
        <w:r w:rsidR="00CA3E92">
          <w:rPr>
            <w:rFonts w:ascii="Segoe UI Light" w:hAnsi="Segoe UI Light" w:cs="Andalus"/>
            <w:sz w:val="26"/>
            <w:szCs w:val="26"/>
          </w:rPr>
          <w:t>? Comment impliquer les personnes (enfants et parents) dans l</w:t>
        </w:r>
      </w:ins>
      <w:ins w:id="71" w:author="DELL" w:date="2017-07-08T11:45:00Z">
        <w:r w:rsidR="00CA3E92">
          <w:rPr>
            <w:rFonts w:ascii="Segoe UI Light" w:hAnsi="Segoe UI Light" w:cs="Andalus"/>
            <w:sz w:val="26"/>
            <w:szCs w:val="26"/>
          </w:rPr>
          <w:t>’</w:t>
        </w:r>
        <w:r w:rsidR="00CA3E92">
          <w:rPr>
            <w:rFonts w:ascii="Segoe UI Light" w:hAnsi="Segoe UI Light" w:cs="Andalus"/>
            <w:sz w:val="26"/>
            <w:szCs w:val="26"/>
          </w:rPr>
          <w:t>apprentissage de la langue</w:t>
        </w:r>
        <w:r w:rsidR="00CA3E92">
          <w:rPr>
            <w:rFonts w:ascii="Segoe UI Light" w:hAnsi="Segoe UI Light" w:cs="Andalus"/>
            <w:sz w:val="26"/>
            <w:szCs w:val="26"/>
          </w:rPr>
          <w:t> </w:t>
        </w:r>
        <w:r w:rsidR="00CA3E92">
          <w:rPr>
            <w:rFonts w:ascii="Segoe UI Light" w:hAnsi="Segoe UI Light" w:cs="Andalus"/>
            <w:sz w:val="26"/>
            <w:szCs w:val="26"/>
          </w:rPr>
          <w:t>? Comment mettre en pratique l</w:t>
        </w:r>
        <w:r w:rsidR="00CA3E92">
          <w:rPr>
            <w:rFonts w:ascii="Segoe UI Light" w:hAnsi="Segoe UI Light" w:cs="Andalus"/>
            <w:sz w:val="26"/>
            <w:szCs w:val="26"/>
          </w:rPr>
          <w:t>’</w:t>
        </w:r>
        <w:r w:rsidR="00CA3E92">
          <w:rPr>
            <w:rFonts w:ascii="Segoe UI Light" w:hAnsi="Segoe UI Light" w:cs="Andalus"/>
            <w:sz w:val="26"/>
            <w:szCs w:val="26"/>
          </w:rPr>
          <w:t>utilisation d</w:t>
        </w:r>
        <w:r w:rsidR="00CA3E92">
          <w:rPr>
            <w:rFonts w:ascii="Segoe UI Light" w:hAnsi="Segoe UI Light" w:cs="Andalus"/>
            <w:sz w:val="26"/>
            <w:szCs w:val="26"/>
          </w:rPr>
          <w:t>’</w:t>
        </w:r>
        <w:r w:rsidR="00CA3E92">
          <w:rPr>
            <w:rFonts w:ascii="Segoe UI Light" w:hAnsi="Segoe UI Light" w:cs="Andalus"/>
            <w:sz w:val="26"/>
            <w:szCs w:val="26"/>
          </w:rPr>
          <w:t>une langue</w:t>
        </w:r>
        <w:r w:rsidR="00CA3E92">
          <w:rPr>
            <w:rFonts w:ascii="Segoe UI Light" w:hAnsi="Segoe UI Light" w:cs="Andalus"/>
            <w:sz w:val="26"/>
            <w:szCs w:val="26"/>
          </w:rPr>
          <w:t> </w:t>
        </w:r>
        <w:r w:rsidR="00CA3E92">
          <w:rPr>
            <w:rFonts w:ascii="Segoe UI Light" w:hAnsi="Segoe UI Light" w:cs="Andalus"/>
            <w:sz w:val="26"/>
            <w:szCs w:val="26"/>
          </w:rPr>
          <w:t>?</w:t>
        </w:r>
      </w:ins>
    </w:p>
    <w:p w:rsidR="00DF65A8" w:rsidRPr="00436EC5" w:rsidRDefault="00DF65A8" w:rsidP="00DF65A8">
      <w:pPr>
        <w:jc w:val="both"/>
        <w:rPr>
          <w:rFonts w:ascii="Segoe UI Light" w:hAnsi="Segoe UI Light" w:cs="Andalus"/>
          <w:sz w:val="26"/>
          <w:szCs w:val="26"/>
        </w:rPr>
      </w:pPr>
      <w:r>
        <w:rPr>
          <w:rFonts w:ascii="Segoe UI Light" w:hAnsi="Segoe UI Light" w:cs="Andalus"/>
          <w:sz w:val="26"/>
          <w:szCs w:val="26"/>
        </w:rPr>
        <w:tab/>
      </w:r>
      <w:r w:rsidRPr="00436EC5">
        <w:rPr>
          <w:rFonts w:ascii="Segoe UI Light" w:hAnsi="Segoe UI Light" w:cs="Andalus"/>
          <w:sz w:val="26"/>
          <w:szCs w:val="26"/>
        </w:rPr>
        <w:t>Face à toutes ces interrogations, nous avons décidé</w:t>
      </w:r>
      <w:r>
        <w:rPr>
          <w:rFonts w:ascii="Segoe UI Light" w:hAnsi="Segoe UI Light" w:cs="Andalus"/>
          <w:sz w:val="26"/>
          <w:szCs w:val="26"/>
        </w:rPr>
        <w:t xml:space="preserve"> de mettre sur pied</w:t>
      </w:r>
      <w:r w:rsidRPr="00436EC5">
        <w:rPr>
          <w:rFonts w:ascii="Segoe UI Light" w:hAnsi="Segoe UI Light" w:cs="Andalus"/>
          <w:sz w:val="26"/>
          <w:szCs w:val="26"/>
        </w:rPr>
        <w:t xml:space="preserve"> un portail de langue qui va permettre de valoriser le patrimoine culturel</w:t>
      </w:r>
      <w:r w:rsidRPr="00CA3E92">
        <w:rPr>
          <w:rFonts w:ascii="Segoe UI Light" w:hAnsi="Segoe UI Light" w:cs="Andalus"/>
          <w:strike/>
          <w:sz w:val="26"/>
          <w:szCs w:val="26"/>
          <w:rPrChange w:id="72" w:author="DELL" w:date="2017-07-08T11:46:00Z">
            <w:rPr>
              <w:rFonts w:ascii="Segoe UI Light" w:hAnsi="Segoe UI Light" w:cs="Andalus"/>
              <w:sz w:val="26"/>
              <w:szCs w:val="26"/>
            </w:rPr>
          </w:rPrChange>
        </w:rPr>
        <w:t>le</w:t>
      </w:r>
      <w:r>
        <w:rPr>
          <w:rFonts w:ascii="Segoe UI Light" w:hAnsi="Segoe UI Light" w:cs="Andalus"/>
          <w:sz w:val="26"/>
          <w:szCs w:val="26"/>
        </w:rPr>
        <w:t>,</w:t>
      </w:r>
      <w:ins w:id="73" w:author="DELL" w:date="2017-07-08T11:46:00Z">
        <w:r w:rsidR="00CA3E92">
          <w:rPr>
            <w:rFonts w:ascii="Segoe UI Light" w:hAnsi="Segoe UI Light" w:cs="Andalus"/>
            <w:sz w:val="26"/>
            <w:szCs w:val="26"/>
          </w:rPr>
          <w:t xml:space="preserve"> la diversité </w:t>
        </w:r>
        <w:r w:rsidR="00CA3E92">
          <w:rPr>
            <w:rFonts w:ascii="Segoe UI Light" w:hAnsi="Segoe UI Light" w:cs="Andalus"/>
            <w:sz w:val="26"/>
            <w:szCs w:val="26"/>
          </w:rPr>
          <w:lastRenderedPageBreak/>
          <w:t>des cultures,</w:t>
        </w:r>
      </w:ins>
      <w:r>
        <w:rPr>
          <w:rFonts w:ascii="Segoe UI Light" w:hAnsi="Segoe UI Light" w:cs="Andalus"/>
          <w:sz w:val="26"/>
          <w:szCs w:val="26"/>
        </w:rPr>
        <w:t xml:space="preserve"> le multiculturalisme</w:t>
      </w:r>
      <w:r w:rsidRPr="00436EC5">
        <w:rPr>
          <w:rFonts w:ascii="Segoe UI Light" w:hAnsi="Segoe UI Light" w:cs="Andalus"/>
          <w:sz w:val="26"/>
          <w:szCs w:val="26"/>
        </w:rPr>
        <w:t xml:space="preserve">  </w:t>
      </w:r>
      <w:del w:id="74" w:author="DELL" w:date="2017-07-08T11:46:00Z">
        <w:r w:rsidRPr="00436EC5" w:rsidDel="00CA3E92">
          <w:rPr>
            <w:rFonts w:ascii="Segoe UI Light" w:hAnsi="Segoe UI Light" w:cs="Andalus"/>
            <w:sz w:val="26"/>
            <w:szCs w:val="26"/>
          </w:rPr>
          <w:delText>de</w:delText>
        </w:r>
      </w:del>
      <w:r w:rsidRPr="00436EC5">
        <w:rPr>
          <w:rFonts w:ascii="Segoe UI Light" w:hAnsi="Segoe UI Light" w:cs="Andalus"/>
          <w:sz w:val="26"/>
          <w:szCs w:val="26"/>
        </w:rPr>
        <w:t xml:space="preserve"> par le monde. Cette plateforme aura pour but  de mettre en avant la culture, promouvoir les langues maternelles, réécrire la genèse des langues aux travers des </w:t>
      </w:r>
      <w:proofErr w:type="spellStart"/>
      <w:r w:rsidRPr="00436EC5">
        <w:rPr>
          <w:rFonts w:ascii="Segoe UI Light" w:hAnsi="Segoe UI Light" w:cs="Andalus"/>
          <w:sz w:val="26"/>
          <w:szCs w:val="26"/>
        </w:rPr>
        <w:t>histoires,</w:t>
      </w:r>
      <w:del w:id="75" w:author="DELL" w:date="2017-07-08T11:55:00Z">
        <w:r w:rsidRPr="00436EC5" w:rsidDel="00790B15">
          <w:rPr>
            <w:rFonts w:ascii="Segoe UI Light" w:hAnsi="Segoe UI Light" w:cs="Andalus"/>
            <w:sz w:val="26"/>
            <w:szCs w:val="26"/>
          </w:rPr>
          <w:delText xml:space="preserve"> </w:delText>
        </w:r>
      </w:del>
      <w:r w:rsidRPr="00436EC5">
        <w:rPr>
          <w:rFonts w:ascii="Segoe UI Light" w:hAnsi="Segoe UI Light" w:cs="Andalus"/>
          <w:sz w:val="26"/>
          <w:szCs w:val="26"/>
        </w:rPr>
        <w:t>s’</w:t>
      </w:r>
      <w:proofErr w:type="spellEnd"/>
      <w:r w:rsidRPr="00436EC5">
        <w:rPr>
          <w:rFonts w:ascii="Segoe UI Light" w:hAnsi="Segoe UI Light" w:cs="Andalus"/>
          <w:sz w:val="26"/>
          <w:szCs w:val="26"/>
        </w:rPr>
        <w:t>auto-former sur une langue grâce à des cours, avoir un traducteur en toutes les langues (maternelles ou internationales) en fonction des pays et comprendre le sens de l’argot</w:t>
      </w:r>
      <w:ins w:id="76" w:author="DELL" w:date="2017-07-08T11:56:00Z">
        <w:r w:rsidR="00790B15">
          <w:rPr>
            <w:rFonts w:ascii="Segoe UI Light" w:hAnsi="Segoe UI Light" w:cs="Andalus"/>
            <w:sz w:val="26"/>
            <w:szCs w:val="26"/>
          </w:rPr>
          <w:t xml:space="preserve"> d</w:t>
        </w:r>
        <w:r w:rsidR="00790B15">
          <w:rPr>
            <w:rFonts w:ascii="Segoe UI Light" w:hAnsi="Segoe UI Light" w:cs="Andalus"/>
            <w:sz w:val="26"/>
            <w:szCs w:val="26"/>
          </w:rPr>
          <w:t>’</w:t>
        </w:r>
        <w:r w:rsidR="00790B15">
          <w:rPr>
            <w:rFonts w:ascii="Segoe UI Light" w:hAnsi="Segoe UI Light" w:cs="Andalus"/>
            <w:sz w:val="26"/>
            <w:szCs w:val="26"/>
          </w:rPr>
          <w:t xml:space="preserve">un pays </w:t>
        </w:r>
      </w:ins>
      <w:ins w:id="77" w:author="DELL" w:date="2017-07-08T11:55:00Z">
        <w:r w:rsidR="00790B15">
          <w:rPr>
            <w:rFonts w:ascii="Segoe UI Light" w:hAnsi="Segoe UI Light" w:cs="Andalus"/>
            <w:sz w:val="26"/>
            <w:szCs w:val="26"/>
          </w:rPr>
          <w:t>(</w:t>
        </w:r>
      </w:ins>
      <w:ins w:id="78" w:author="DELL" w:date="2017-07-08T11:56:00Z">
        <w:r w:rsidR="00790B15">
          <w:rPr>
            <w:rFonts w:ascii="Segoe UI Light" w:hAnsi="Segoe UI Light" w:cs="Andalus"/>
            <w:sz w:val="26"/>
            <w:szCs w:val="26"/>
          </w:rPr>
          <w:t>expressions tendances</w:t>
        </w:r>
      </w:ins>
      <w:ins w:id="79" w:author="DELL" w:date="2017-07-08T11:55:00Z">
        <w:r w:rsidR="00790B15">
          <w:rPr>
            <w:rFonts w:ascii="Segoe UI Light" w:hAnsi="Segoe UI Light" w:cs="Andalus"/>
            <w:sz w:val="26"/>
            <w:szCs w:val="26"/>
          </w:rPr>
          <w:t xml:space="preserve"> de la rue</w:t>
        </w:r>
      </w:ins>
      <w:ins w:id="80" w:author="DELL" w:date="2017-07-08T11:56:00Z">
        <w:r w:rsidR="00790B15">
          <w:rPr>
            <w:rFonts w:ascii="Segoe UI Light" w:hAnsi="Segoe UI Light" w:cs="Andalus"/>
            <w:sz w:val="26"/>
            <w:szCs w:val="26"/>
          </w:rPr>
          <w:t xml:space="preserve"> ou des jeunes</w:t>
        </w:r>
      </w:ins>
      <w:ins w:id="81" w:author="DELL" w:date="2017-07-08T11:55:00Z">
        <w:r w:rsidR="00790B15">
          <w:rPr>
            <w:rFonts w:ascii="Segoe UI Light" w:hAnsi="Segoe UI Light" w:cs="Andalus"/>
            <w:sz w:val="26"/>
            <w:szCs w:val="26"/>
          </w:rPr>
          <w:t>)</w:t>
        </w:r>
      </w:ins>
      <w:r w:rsidRPr="00436EC5">
        <w:rPr>
          <w:rFonts w:ascii="Segoe UI Light" w:hAnsi="Segoe UI Light" w:cs="Andalus"/>
          <w:sz w:val="26"/>
          <w:szCs w:val="26"/>
        </w:rPr>
        <w:t>.  Dans le but de mener à bien la réalisation des différents modules de ce projet nous avons eu à subdiviser notre travail en quatre (04) phases. Tout d’abord nous avons</w:t>
      </w:r>
      <w:ins w:id="82" w:author="DELL" w:date="2017-07-08T12:00:00Z">
        <w:r w:rsidR="00790B15">
          <w:rPr>
            <w:rFonts w:ascii="Segoe UI Light" w:hAnsi="Segoe UI Light" w:cs="Andalus"/>
            <w:sz w:val="26"/>
            <w:szCs w:val="26"/>
          </w:rPr>
          <w:t xml:space="preserve"> réalisé</w:t>
        </w:r>
      </w:ins>
      <w:r w:rsidRPr="00436EC5">
        <w:rPr>
          <w:rFonts w:ascii="Segoe UI Light" w:hAnsi="Segoe UI Light" w:cs="Andalus"/>
          <w:sz w:val="26"/>
          <w:szCs w:val="26"/>
        </w:rPr>
        <w:t xml:space="preserve"> une étude de l’existant et </w:t>
      </w:r>
      <w:ins w:id="83" w:author="DELL" w:date="2017-07-08T12:00:00Z">
        <w:r w:rsidR="00790B15">
          <w:rPr>
            <w:rFonts w:ascii="Segoe UI Light" w:hAnsi="Segoe UI Light" w:cs="Andalus"/>
            <w:sz w:val="26"/>
            <w:szCs w:val="26"/>
          </w:rPr>
          <w:t xml:space="preserve">de </w:t>
        </w:r>
      </w:ins>
      <w:r w:rsidRPr="00436EC5">
        <w:rPr>
          <w:rFonts w:ascii="Segoe UI Light" w:hAnsi="Segoe UI Light" w:cs="Andalus"/>
          <w:sz w:val="26"/>
          <w:szCs w:val="26"/>
        </w:rPr>
        <w:t xml:space="preserve">collection des besoins; c’est durant cette phase que nous avons </w:t>
      </w:r>
      <w:ins w:id="84" w:author="DELL" w:date="2017-07-08T12:00:00Z">
        <w:r w:rsidR="00790B15">
          <w:rPr>
            <w:rFonts w:ascii="Segoe UI Light" w:hAnsi="Segoe UI Light" w:cs="Andalus"/>
            <w:sz w:val="26"/>
            <w:szCs w:val="26"/>
          </w:rPr>
          <w:t xml:space="preserve">eu </w:t>
        </w:r>
      </w:ins>
      <w:r w:rsidRPr="00436EC5">
        <w:rPr>
          <w:rFonts w:ascii="Segoe UI Light" w:hAnsi="Segoe UI Light" w:cs="Andalus"/>
          <w:sz w:val="26"/>
          <w:szCs w:val="26"/>
        </w:rPr>
        <w:t>une</w:t>
      </w:r>
      <w:r w:rsidR="000B34EA">
        <w:rPr>
          <w:rFonts w:ascii="Segoe UI Light" w:hAnsi="Segoe UI Light" w:cs="Andalus"/>
          <w:sz w:val="26"/>
          <w:szCs w:val="26"/>
        </w:rPr>
        <w:t xml:space="preserve"> </w:t>
      </w:r>
      <w:del w:id="85" w:author="DELL" w:date="2017-07-08T12:00:00Z">
        <w:r w:rsidR="000B34EA" w:rsidDel="00790B15">
          <w:rPr>
            <w:rFonts w:ascii="Segoe UI Light" w:hAnsi="Segoe UI Light" w:cs="Andalus"/>
            <w:sz w:val="26"/>
            <w:szCs w:val="26"/>
          </w:rPr>
          <w:delText>eu</w:delText>
        </w:r>
      </w:del>
      <w:r w:rsidRPr="00436EC5">
        <w:rPr>
          <w:rFonts w:ascii="Segoe UI Light" w:hAnsi="Segoe UI Light" w:cs="Andalus"/>
          <w:sz w:val="26"/>
          <w:szCs w:val="26"/>
        </w:rPr>
        <w:t xml:space="preserve"> idée claire du projet. Ensuite nous avons</w:t>
      </w:r>
      <w:ins w:id="86" w:author="DELL" w:date="2017-07-08T12:00:00Z">
        <w:r w:rsidR="00790B15">
          <w:rPr>
            <w:rFonts w:ascii="Segoe UI Light" w:hAnsi="Segoe UI Light" w:cs="Andalus"/>
            <w:sz w:val="26"/>
            <w:szCs w:val="26"/>
          </w:rPr>
          <w:t xml:space="preserve"> réalisé</w:t>
        </w:r>
      </w:ins>
      <w:r w:rsidRPr="00436EC5">
        <w:rPr>
          <w:rFonts w:ascii="Segoe UI Light" w:hAnsi="Segoe UI Light" w:cs="Andalus"/>
          <w:sz w:val="26"/>
          <w:szCs w:val="26"/>
        </w:rPr>
        <w:t xml:space="preserve"> une analyse qui nous a permis de prendre en main notre projet, une conception qui nous a permis de ressortir tous les diagrammes, les IHM (Interface homme machine) qui nous  seront utile</w:t>
      </w:r>
      <w:ins w:id="87" w:author="DELL" w:date="2017-07-08T12:01:00Z">
        <w:r w:rsidR="00790B15">
          <w:rPr>
            <w:rFonts w:ascii="Segoe UI Light" w:hAnsi="Segoe UI Light" w:cs="Andalus"/>
            <w:sz w:val="26"/>
            <w:szCs w:val="26"/>
          </w:rPr>
          <w:t>s</w:t>
        </w:r>
      </w:ins>
      <w:r w:rsidRPr="00436EC5">
        <w:rPr>
          <w:rFonts w:ascii="Segoe UI Light" w:hAnsi="Segoe UI Light" w:cs="Andalus"/>
          <w:sz w:val="26"/>
          <w:szCs w:val="26"/>
        </w:rPr>
        <w:t xml:space="preserve">  ainsi que le guide utilisateur. Enfin une phase d’implémentation</w:t>
      </w:r>
      <w:r w:rsidR="00B93C4F">
        <w:rPr>
          <w:rFonts w:ascii="Segoe UI Light" w:hAnsi="Segoe UI Light" w:cs="Andalus"/>
          <w:sz w:val="26"/>
          <w:szCs w:val="26"/>
        </w:rPr>
        <w:t xml:space="preserve"> </w:t>
      </w:r>
      <w:r w:rsidRPr="00436EC5">
        <w:rPr>
          <w:rFonts w:ascii="Segoe UI Light" w:hAnsi="Segoe UI Light" w:cs="Andalus"/>
          <w:sz w:val="26"/>
          <w:szCs w:val="26"/>
        </w:rPr>
        <w:t xml:space="preserve"> et de test</w:t>
      </w:r>
      <w:r w:rsidR="00B93C4F">
        <w:rPr>
          <w:rFonts w:ascii="Segoe UI Light" w:hAnsi="Segoe UI Light" w:cs="Andalus"/>
          <w:sz w:val="26"/>
          <w:szCs w:val="26"/>
        </w:rPr>
        <w:t xml:space="preserve"> qui va nous permettre de voir le comportement des utilisateurs face au système, </w:t>
      </w:r>
      <w:proofErr w:type="spellStart"/>
      <w:r w:rsidR="00B93C4F">
        <w:rPr>
          <w:rFonts w:ascii="Segoe UI Light" w:hAnsi="Segoe UI Light" w:cs="Andalus"/>
          <w:sz w:val="26"/>
          <w:szCs w:val="26"/>
        </w:rPr>
        <w:t>relevé</w:t>
      </w:r>
      <w:ins w:id="88" w:author="DELL" w:date="2017-07-08T12:04:00Z">
        <w:r w:rsidR="00BB179F">
          <w:rPr>
            <w:rFonts w:ascii="Segoe UI Light" w:hAnsi="Segoe UI Light" w:cs="Andalus"/>
            <w:sz w:val="26"/>
            <w:szCs w:val="26"/>
          </w:rPr>
          <w:t>r</w:t>
        </w:r>
      </w:ins>
      <w:proofErr w:type="spellEnd"/>
      <w:r w:rsidR="00B93C4F">
        <w:rPr>
          <w:rFonts w:ascii="Segoe UI Light" w:hAnsi="Segoe UI Light" w:cs="Andalus"/>
          <w:sz w:val="26"/>
          <w:szCs w:val="26"/>
        </w:rPr>
        <w:t xml:space="preserve"> les difficultés rencontré</w:t>
      </w:r>
      <w:ins w:id="89" w:author="DELL" w:date="2017-07-08T12:03:00Z">
        <w:r w:rsidR="00790B15">
          <w:rPr>
            <w:rFonts w:ascii="Segoe UI Light" w:hAnsi="Segoe UI Light" w:cs="Andalus"/>
            <w:sz w:val="26"/>
            <w:szCs w:val="26"/>
          </w:rPr>
          <w:t>e</w:t>
        </w:r>
      </w:ins>
      <w:r w:rsidR="00B93C4F">
        <w:rPr>
          <w:rFonts w:ascii="Segoe UI Light" w:hAnsi="Segoe UI Light" w:cs="Andalus"/>
          <w:sz w:val="26"/>
          <w:szCs w:val="26"/>
        </w:rPr>
        <w:t>s afin d’apporter des améliorations</w:t>
      </w:r>
      <w:r w:rsidRPr="00436EC5">
        <w:rPr>
          <w:rFonts w:ascii="Segoe UI Light" w:hAnsi="Segoe UI Light" w:cs="Andalus"/>
          <w:sz w:val="26"/>
          <w:szCs w:val="26"/>
        </w:rPr>
        <w:t>.</w:t>
      </w:r>
    </w:p>
    <w:p w:rsidR="00DF65A8" w:rsidRPr="00DF65A8" w:rsidRDefault="00DF65A8" w:rsidP="00DF65A8"/>
    <w:p w:rsidR="0093641F" w:rsidRPr="0093641F" w:rsidRDefault="0093641F" w:rsidP="0093641F"/>
    <w:p w:rsidR="0093641F" w:rsidRDefault="0093641F">
      <w:pPr>
        <w:rPr>
          <w:rFonts w:ascii="Segoe UI Light" w:eastAsiaTheme="majorEastAsia" w:hAnsi="Segoe UI Light" w:cstheme="majorBidi"/>
          <w:sz w:val="32"/>
          <w:szCs w:val="32"/>
        </w:rPr>
      </w:pPr>
      <w:bookmarkStart w:id="90" w:name="_Toc482561635"/>
      <w:r>
        <w:rPr>
          <w:rFonts w:ascii="Segoe UI Light" w:hAnsi="Segoe UI Light"/>
        </w:rPr>
        <w:br w:type="page"/>
      </w:r>
    </w:p>
    <w:p w:rsidR="00C576D1" w:rsidRPr="009B0E23" w:rsidRDefault="00F4704F" w:rsidP="00AD5AE0">
      <w:pPr>
        <w:pStyle w:val="Titre1"/>
        <w:jc w:val="both"/>
        <w:rPr>
          <w:rFonts w:ascii="Segoe UI Light" w:hAnsi="Segoe UI Light"/>
          <w:color w:val="auto"/>
        </w:rPr>
      </w:pPr>
      <w:r w:rsidRPr="009B0E23">
        <w:rPr>
          <w:rFonts w:ascii="Segoe UI Light" w:hAnsi="Segoe UI Light"/>
          <w:color w:val="auto"/>
        </w:rPr>
        <w:lastRenderedPageBreak/>
        <w:t xml:space="preserve">Partie 1 : </w:t>
      </w:r>
      <w:r w:rsidR="00793472" w:rsidRPr="009B0E23">
        <w:rPr>
          <w:rFonts w:ascii="Segoe UI Light" w:hAnsi="Segoe UI Light"/>
          <w:color w:val="auto"/>
        </w:rPr>
        <w:t>Etat de l’art</w:t>
      </w:r>
      <w:bookmarkEnd w:id="90"/>
    </w:p>
    <w:p w:rsidR="004F4360" w:rsidRDefault="004F4360">
      <w:pPr>
        <w:rPr>
          <w:rFonts w:ascii="Segoe UI Light" w:eastAsiaTheme="majorEastAsia" w:hAnsi="Segoe UI Light" w:cstheme="majorBidi"/>
          <w:sz w:val="40"/>
          <w:szCs w:val="40"/>
        </w:rPr>
      </w:pPr>
      <w:bookmarkStart w:id="91" w:name="_Toc482561636"/>
      <w:r>
        <w:rPr>
          <w:rFonts w:ascii="Segoe UI Light" w:hAnsi="Segoe UI Light"/>
          <w:sz w:val="40"/>
          <w:szCs w:val="40"/>
        </w:rPr>
        <w:br w:type="page"/>
      </w:r>
    </w:p>
    <w:p w:rsidR="00C576D1" w:rsidRDefault="00793472" w:rsidP="00AD5AE0">
      <w:pPr>
        <w:pStyle w:val="Titre2"/>
        <w:jc w:val="both"/>
        <w:rPr>
          <w:rFonts w:ascii="Segoe UI Light" w:hAnsi="Segoe UI Light"/>
          <w:color w:val="auto"/>
          <w:sz w:val="40"/>
          <w:szCs w:val="40"/>
        </w:rPr>
      </w:pPr>
      <w:r w:rsidRPr="006539C4">
        <w:rPr>
          <w:rFonts w:ascii="Segoe UI Light" w:hAnsi="Segoe UI Light"/>
          <w:color w:val="auto"/>
          <w:sz w:val="40"/>
          <w:szCs w:val="40"/>
        </w:rPr>
        <w:lastRenderedPageBreak/>
        <w:t>Chapitre 1</w:t>
      </w:r>
      <w:r w:rsidR="00C576D1" w:rsidRPr="006539C4">
        <w:rPr>
          <w:rFonts w:ascii="Segoe UI Light" w:hAnsi="Segoe UI Light"/>
          <w:color w:val="auto"/>
          <w:sz w:val="40"/>
          <w:szCs w:val="40"/>
        </w:rPr>
        <w:t> : Etat de l’art</w:t>
      </w:r>
      <w:bookmarkEnd w:id="91"/>
    </w:p>
    <w:p w:rsidR="004F4360" w:rsidRDefault="004F4360">
      <w:r>
        <w:br w:type="page"/>
      </w:r>
    </w:p>
    <w:p w:rsidR="005A6BB9" w:rsidRDefault="005A6BB9" w:rsidP="00AD5AE0">
      <w:pPr>
        <w:pStyle w:val="Titre3"/>
        <w:numPr>
          <w:ilvl w:val="0"/>
          <w:numId w:val="2"/>
        </w:numPr>
        <w:jc w:val="both"/>
        <w:rPr>
          <w:rFonts w:ascii="Segoe UI Light" w:hAnsi="Segoe UI Light"/>
          <w:color w:val="auto"/>
          <w:sz w:val="36"/>
          <w:szCs w:val="36"/>
        </w:rPr>
      </w:pPr>
      <w:bookmarkStart w:id="92" w:name="_Toc482561637"/>
      <w:r w:rsidRPr="00ED28ED">
        <w:rPr>
          <w:rFonts w:ascii="Segoe UI Light" w:hAnsi="Segoe UI Light"/>
          <w:color w:val="auto"/>
          <w:sz w:val="36"/>
          <w:szCs w:val="36"/>
        </w:rPr>
        <w:lastRenderedPageBreak/>
        <w:t>Etude de l’existant</w:t>
      </w:r>
      <w:bookmarkEnd w:id="92"/>
    </w:p>
    <w:p w:rsidR="009B449A" w:rsidRPr="00ED28ED" w:rsidRDefault="009B449A" w:rsidP="00AD5AE0">
      <w:pPr>
        <w:jc w:val="both"/>
        <w:rPr>
          <w:sz w:val="36"/>
          <w:szCs w:val="36"/>
        </w:rPr>
      </w:pPr>
    </w:p>
    <w:p w:rsidR="005A6BB9" w:rsidRDefault="00387782" w:rsidP="00AD5AE0">
      <w:pPr>
        <w:pStyle w:val="Titre3"/>
        <w:numPr>
          <w:ilvl w:val="0"/>
          <w:numId w:val="2"/>
        </w:numPr>
        <w:jc w:val="both"/>
        <w:rPr>
          <w:rFonts w:ascii="Segoe UI Light" w:hAnsi="Segoe UI Light"/>
          <w:color w:val="auto"/>
          <w:sz w:val="36"/>
          <w:szCs w:val="36"/>
        </w:rPr>
      </w:pPr>
      <w:bookmarkStart w:id="93" w:name="_Toc482561638"/>
      <w:r w:rsidRPr="00ED28ED">
        <w:rPr>
          <w:rFonts w:ascii="Segoe UI Light" w:hAnsi="Segoe UI Light"/>
          <w:color w:val="auto"/>
          <w:sz w:val="36"/>
          <w:szCs w:val="36"/>
        </w:rPr>
        <w:t>Présentation</w:t>
      </w:r>
      <w:r w:rsidR="005A6BB9" w:rsidRPr="00ED28ED">
        <w:rPr>
          <w:rFonts w:ascii="Segoe UI Light" w:hAnsi="Segoe UI Light"/>
          <w:color w:val="auto"/>
          <w:sz w:val="36"/>
          <w:szCs w:val="36"/>
        </w:rPr>
        <w:t xml:space="preserve"> de la solution</w:t>
      </w:r>
      <w:bookmarkEnd w:id="93"/>
    </w:p>
    <w:p w:rsidR="00F44A96" w:rsidRDefault="00F44A96" w:rsidP="00F44A96"/>
    <w:p w:rsidR="00F44A96" w:rsidRPr="006539C4" w:rsidRDefault="006539C4" w:rsidP="00F44A96">
      <w:pPr>
        <w:pStyle w:val="Titre3"/>
        <w:numPr>
          <w:ilvl w:val="0"/>
          <w:numId w:val="2"/>
        </w:numPr>
        <w:rPr>
          <w:rFonts w:ascii="Segoe UI Light" w:hAnsi="Segoe UI Light"/>
          <w:color w:val="auto"/>
          <w:sz w:val="36"/>
          <w:szCs w:val="36"/>
        </w:rPr>
      </w:pPr>
      <w:bookmarkStart w:id="94" w:name="_Toc482561639"/>
      <w:r w:rsidRPr="006539C4">
        <w:rPr>
          <w:rFonts w:ascii="Segoe UI Light" w:hAnsi="Segoe UI Light"/>
          <w:color w:val="auto"/>
          <w:sz w:val="36"/>
          <w:szCs w:val="36"/>
        </w:rPr>
        <w:t>Cahier de charge</w:t>
      </w:r>
      <w:bookmarkEnd w:id="94"/>
    </w:p>
    <w:p w:rsidR="00721B9B" w:rsidRPr="00ED28ED" w:rsidRDefault="00721B9B" w:rsidP="007644E7">
      <w:pPr>
        <w:pStyle w:val="Titre4"/>
        <w:numPr>
          <w:ilvl w:val="0"/>
          <w:numId w:val="18"/>
        </w:numPr>
        <w:rPr>
          <w:rFonts w:ascii="Segoe UI Light" w:hAnsi="Segoe UI Light"/>
          <w:i w:val="0"/>
          <w:color w:val="auto"/>
          <w:sz w:val="32"/>
          <w:szCs w:val="32"/>
        </w:rPr>
      </w:pPr>
      <w:r w:rsidRPr="00ED28ED">
        <w:rPr>
          <w:rFonts w:ascii="Segoe UI Light" w:hAnsi="Segoe UI Light"/>
          <w:i w:val="0"/>
          <w:color w:val="auto"/>
          <w:sz w:val="32"/>
          <w:szCs w:val="32"/>
        </w:rPr>
        <w:t>Contexte du projet</w:t>
      </w:r>
    </w:p>
    <w:p w:rsidR="00721B9B" w:rsidRPr="009B0E23" w:rsidRDefault="00721B9B" w:rsidP="00721B9B">
      <w:pPr>
        <w:jc w:val="both"/>
        <w:rPr>
          <w:rFonts w:ascii="Segoe UI Light" w:hAnsi="Segoe UI Light"/>
        </w:rPr>
      </w:pPr>
    </w:p>
    <w:p w:rsidR="00721B9B" w:rsidRPr="006D077B" w:rsidRDefault="00721B9B" w:rsidP="007644E7">
      <w:pPr>
        <w:pStyle w:val="Titre4"/>
        <w:numPr>
          <w:ilvl w:val="0"/>
          <w:numId w:val="18"/>
        </w:numPr>
        <w:rPr>
          <w:rFonts w:ascii="Segoe UI Light" w:hAnsi="Segoe UI Light"/>
          <w:i w:val="0"/>
          <w:color w:val="auto"/>
          <w:sz w:val="32"/>
          <w:szCs w:val="32"/>
        </w:rPr>
      </w:pPr>
      <w:r w:rsidRPr="006D077B">
        <w:rPr>
          <w:rFonts w:ascii="Segoe UI Light" w:hAnsi="Segoe UI Light"/>
          <w:i w:val="0"/>
          <w:color w:val="auto"/>
          <w:sz w:val="32"/>
          <w:szCs w:val="32"/>
        </w:rPr>
        <w:t>Objectifs</w:t>
      </w:r>
    </w:p>
    <w:p w:rsidR="00721B9B" w:rsidRPr="006D077B" w:rsidRDefault="00721B9B" w:rsidP="00170D6E">
      <w:pPr>
        <w:pStyle w:val="Titre5"/>
        <w:numPr>
          <w:ilvl w:val="0"/>
          <w:numId w:val="20"/>
        </w:numPr>
        <w:rPr>
          <w:rFonts w:ascii="Segoe UI Light" w:hAnsi="Segoe UI Light"/>
          <w:color w:val="auto"/>
          <w:sz w:val="28"/>
          <w:szCs w:val="28"/>
        </w:rPr>
      </w:pPr>
      <w:r w:rsidRPr="006D077B">
        <w:rPr>
          <w:rFonts w:ascii="Segoe UI Light" w:hAnsi="Segoe UI Light"/>
          <w:color w:val="auto"/>
          <w:sz w:val="28"/>
          <w:szCs w:val="28"/>
        </w:rPr>
        <w:t>Objectif</w:t>
      </w:r>
      <w:del w:id="95" w:author="DELL" w:date="2017-07-08T12:05:00Z">
        <w:r w:rsidRPr="006D077B" w:rsidDel="00BB179F">
          <w:rPr>
            <w:rFonts w:ascii="Segoe UI Light" w:hAnsi="Segoe UI Light"/>
            <w:color w:val="auto"/>
            <w:sz w:val="28"/>
            <w:szCs w:val="28"/>
          </w:rPr>
          <w:delText>s</w:delText>
        </w:r>
      </w:del>
      <w:r w:rsidRPr="006D077B">
        <w:rPr>
          <w:rFonts w:ascii="Segoe UI Light" w:hAnsi="Segoe UI Light"/>
          <w:color w:val="auto"/>
          <w:sz w:val="28"/>
          <w:szCs w:val="28"/>
        </w:rPr>
        <w:t xml:space="preserve"> principal</w:t>
      </w:r>
    </w:p>
    <w:p w:rsidR="00721B9B" w:rsidRPr="00E05C4C" w:rsidDel="00BB179F" w:rsidRDefault="00721B9B" w:rsidP="00BB179F">
      <w:pPr>
        <w:ind w:firstLine="708"/>
        <w:jc w:val="both"/>
        <w:rPr>
          <w:del w:id="96" w:author="DELL" w:date="2017-07-08T12:06:00Z"/>
          <w:rFonts w:ascii="Segoe UI Light" w:hAnsi="Segoe UI Light"/>
          <w:sz w:val="26"/>
          <w:szCs w:val="26"/>
        </w:rPr>
        <w:pPrChange w:id="97" w:author="DELL" w:date="2017-07-08T12:06:00Z">
          <w:pPr>
            <w:ind w:firstLine="708"/>
            <w:jc w:val="both"/>
          </w:pPr>
        </w:pPrChange>
      </w:pPr>
      <w:r w:rsidRPr="00E05C4C">
        <w:rPr>
          <w:rFonts w:ascii="Segoe UI Light" w:hAnsi="Segoe UI Light"/>
          <w:sz w:val="26"/>
          <w:szCs w:val="26"/>
        </w:rPr>
        <w:t xml:space="preserve">Le projet </w:t>
      </w:r>
      <w:proofErr w:type="spellStart"/>
      <w:r w:rsidRPr="00E05C4C">
        <w:rPr>
          <w:rFonts w:ascii="Segoe UI Light" w:hAnsi="Segoe UI Light"/>
          <w:sz w:val="26"/>
          <w:szCs w:val="26"/>
        </w:rPr>
        <w:t>zarb</w:t>
      </w:r>
      <w:proofErr w:type="spellEnd"/>
      <w:r w:rsidRPr="00E05C4C">
        <w:rPr>
          <w:rFonts w:ascii="Segoe UI Light" w:hAnsi="Segoe UI Light"/>
          <w:sz w:val="26"/>
          <w:szCs w:val="26"/>
        </w:rPr>
        <w:t xml:space="preserve"> a pour objectif</w:t>
      </w:r>
      <w:del w:id="98" w:author="DELL" w:date="2017-07-08T12:05:00Z">
        <w:r w:rsidRPr="00E05C4C" w:rsidDel="00BB179F">
          <w:rPr>
            <w:rFonts w:ascii="Segoe UI Light" w:hAnsi="Segoe UI Light"/>
            <w:sz w:val="26"/>
            <w:szCs w:val="26"/>
          </w:rPr>
          <w:delText>s</w:delText>
        </w:r>
      </w:del>
      <w:r w:rsidRPr="00E05C4C">
        <w:rPr>
          <w:rFonts w:ascii="Segoe UI Light" w:hAnsi="Segoe UI Light"/>
          <w:sz w:val="26"/>
          <w:szCs w:val="26"/>
        </w:rPr>
        <w:t xml:space="preserve"> principal</w:t>
      </w:r>
      <w:r w:rsidR="00C94EFA">
        <w:rPr>
          <w:rFonts w:ascii="Segoe UI Light" w:hAnsi="Segoe UI Light"/>
          <w:b/>
          <w:sz w:val="26"/>
          <w:szCs w:val="26"/>
        </w:rPr>
        <w:t xml:space="preserve"> de </w:t>
      </w:r>
      <w:r w:rsidR="00075DF4">
        <w:rPr>
          <w:rFonts w:ascii="Segoe UI Light" w:hAnsi="Segoe UI Light"/>
          <w:b/>
          <w:sz w:val="26"/>
          <w:szCs w:val="26"/>
        </w:rPr>
        <w:t>ressusciter</w:t>
      </w:r>
      <w:r w:rsidR="00C94EFA">
        <w:rPr>
          <w:rFonts w:ascii="Segoe UI Light" w:hAnsi="Segoe UI Light"/>
          <w:b/>
          <w:sz w:val="26"/>
          <w:szCs w:val="26"/>
        </w:rPr>
        <w:t xml:space="preserve"> nos langues</w:t>
      </w:r>
      <w:ins w:id="99" w:author="DELL" w:date="2017-07-08T12:06:00Z">
        <w:r w:rsidR="00BB179F">
          <w:rPr>
            <w:rFonts w:ascii="Segoe UI Light" w:hAnsi="Segoe UI Light"/>
            <w:b/>
            <w:sz w:val="26"/>
            <w:szCs w:val="26"/>
          </w:rPr>
          <w:t xml:space="preserve"> maternelles</w:t>
        </w:r>
      </w:ins>
      <w:r w:rsidR="00C94EFA">
        <w:rPr>
          <w:rFonts w:ascii="Segoe UI Light" w:hAnsi="Segoe UI Light"/>
          <w:b/>
          <w:sz w:val="26"/>
          <w:szCs w:val="26"/>
        </w:rPr>
        <w:t xml:space="preserve"> et permettre de comprendre l’argot</w:t>
      </w:r>
      <w:ins w:id="100" w:author="DELL" w:date="2017-07-08T12:06:00Z">
        <w:r w:rsidR="00BB179F">
          <w:rPr>
            <w:rFonts w:ascii="Segoe UI Light" w:hAnsi="Segoe UI Light"/>
            <w:b/>
            <w:sz w:val="26"/>
            <w:szCs w:val="26"/>
          </w:rPr>
          <w:t xml:space="preserve"> </w:t>
        </w:r>
        <w:r w:rsidR="00BB179F">
          <w:rPr>
            <w:rFonts w:ascii="Segoe UI Light" w:hAnsi="Segoe UI Light"/>
            <w:b/>
            <w:sz w:val="26"/>
            <w:szCs w:val="26"/>
          </w:rPr>
          <w:t xml:space="preserve">(les expressions </w:t>
        </w:r>
        <w:proofErr w:type="spellStart"/>
        <w:r w:rsidR="00BB179F">
          <w:rPr>
            <w:rFonts w:ascii="Segoe UI Light" w:hAnsi="Segoe UI Light"/>
            <w:b/>
            <w:sz w:val="26"/>
            <w:szCs w:val="26"/>
          </w:rPr>
          <w:t>tendnaces</w:t>
        </w:r>
        <w:proofErr w:type="spellEnd"/>
        <w:r w:rsidR="00BB179F">
          <w:rPr>
            <w:rFonts w:ascii="Segoe UI Light" w:hAnsi="Segoe UI Light"/>
            <w:b/>
            <w:sz w:val="26"/>
            <w:szCs w:val="26"/>
          </w:rPr>
          <w:t xml:space="preserve"> des jeunes).</w:t>
        </w:r>
      </w:ins>
      <w:r w:rsidR="00C94EFA">
        <w:rPr>
          <w:rFonts w:ascii="Segoe UI Light" w:hAnsi="Segoe UI Light"/>
          <w:b/>
          <w:sz w:val="26"/>
          <w:szCs w:val="26"/>
        </w:rPr>
        <w:t xml:space="preserve"> </w:t>
      </w:r>
      <w:proofErr w:type="gramStart"/>
      <w:r w:rsidR="00C94EFA">
        <w:rPr>
          <w:rFonts w:ascii="Segoe UI Light" w:hAnsi="Segoe UI Light"/>
          <w:b/>
          <w:sz w:val="26"/>
          <w:szCs w:val="26"/>
        </w:rPr>
        <w:t>d’un</w:t>
      </w:r>
      <w:proofErr w:type="gramEnd"/>
      <w:r w:rsidR="00C94EFA">
        <w:rPr>
          <w:rFonts w:ascii="Segoe UI Light" w:hAnsi="Segoe UI Light"/>
          <w:b/>
          <w:sz w:val="26"/>
          <w:szCs w:val="26"/>
        </w:rPr>
        <w:t xml:space="preserve"> pays</w:t>
      </w:r>
      <w:ins w:id="101" w:author="DELL" w:date="2017-07-08T12:06:00Z">
        <w:r w:rsidR="00BB179F">
          <w:rPr>
            <w:rFonts w:ascii="Segoe UI Light" w:hAnsi="Segoe UI Light"/>
            <w:b/>
            <w:sz w:val="26"/>
            <w:szCs w:val="26"/>
          </w:rPr>
          <w:t xml:space="preserve"> </w:t>
        </w:r>
      </w:ins>
      <w:del w:id="102" w:author="DELL" w:date="2017-07-08T12:06:00Z">
        <w:r w:rsidR="00394F29" w:rsidDel="00BB179F">
          <w:rPr>
            <w:rFonts w:ascii="Segoe UI Light" w:hAnsi="Segoe UI Light"/>
            <w:b/>
            <w:sz w:val="26"/>
            <w:szCs w:val="26"/>
          </w:rPr>
          <w:delText>.</w:delText>
        </w:r>
      </w:del>
    </w:p>
    <w:p w:rsidR="00721B9B" w:rsidRPr="006D077B" w:rsidRDefault="00721B9B" w:rsidP="00170D6E">
      <w:pPr>
        <w:pStyle w:val="Titre5"/>
        <w:numPr>
          <w:ilvl w:val="0"/>
          <w:numId w:val="20"/>
        </w:numPr>
        <w:rPr>
          <w:rFonts w:ascii="Segoe UI Light" w:hAnsi="Segoe UI Light"/>
          <w:color w:val="auto"/>
          <w:sz w:val="28"/>
          <w:szCs w:val="28"/>
        </w:rPr>
      </w:pPr>
      <w:r w:rsidRPr="006D077B">
        <w:rPr>
          <w:rFonts w:ascii="Segoe UI Light" w:hAnsi="Segoe UI Light"/>
          <w:color w:val="auto"/>
          <w:sz w:val="28"/>
          <w:szCs w:val="28"/>
        </w:rPr>
        <w:t>Objectifs spécifiques</w:t>
      </w:r>
    </w:p>
    <w:p w:rsidR="00721B9B" w:rsidRDefault="00721B9B" w:rsidP="00721B9B">
      <w:pPr>
        <w:pStyle w:val="Paragraphedeliste"/>
        <w:numPr>
          <w:ilvl w:val="0"/>
          <w:numId w:val="13"/>
        </w:numPr>
        <w:spacing w:line="240" w:lineRule="auto"/>
        <w:jc w:val="both"/>
        <w:rPr>
          <w:ins w:id="103" w:author="DELL" w:date="2017-07-08T12:17:00Z"/>
          <w:rFonts w:ascii="Segoe UI Light" w:hAnsi="Segoe UI Light"/>
          <w:sz w:val="26"/>
          <w:szCs w:val="26"/>
        </w:rPr>
      </w:pPr>
      <w:r w:rsidRPr="00E05C4C">
        <w:rPr>
          <w:rFonts w:ascii="Segoe UI Light" w:hAnsi="Segoe UI Light"/>
          <w:sz w:val="26"/>
          <w:szCs w:val="26"/>
        </w:rPr>
        <w:t>Apprendre nos dialectes</w:t>
      </w:r>
    </w:p>
    <w:p w:rsidR="00E1260D" w:rsidRPr="00E05C4C" w:rsidRDefault="00E1260D" w:rsidP="00721B9B">
      <w:pPr>
        <w:pStyle w:val="Paragraphedeliste"/>
        <w:numPr>
          <w:ilvl w:val="0"/>
          <w:numId w:val="13"/>
        </w:numPr>
        <w:spacing w:line="240" w:lineRule="auto"/>
        <w:jc w:val="both"/>
        <w:rPr>
          <w:rFonts w:ascii="Segoe UI Light" w:hAnsi="Segoe UI Light"/>
          <w:sz w:val="26"/>
          <w:szCs w:val="26"/>
        </w:rPr>
      </w:pPr>
      <w:ins w:id="104" w:author="DELL" w:date="2017-07-08T12:17:00Z">
        <w:r>
          <w:rPr>
            <w:rFonts w:ascii="Segoe UI Light" w:hAnsi="Segoe UI Light"/>
            <w:sz w:val="26"/>
            <w:szCs w:val="26"/>
          </w:rPr>
          <w:t>Créer un réseau d</w:t>
        </w:r>
      </w:ins>
      <w:ins w:id="105" w:author="DELL" w:date="2017-07-08T12:18:00Z">
        <w:r>
          <w:rPr>
            <w:rFonts w:ascii="Segoe UI Light" w:hAnsi="Segoe UI Light"/>
            <w:sz w:val="26"/>
            <w:szCs w:val="26"/>
          </w:rPr>
          <w:t>e mise en pratique d</w:t>
        </w:r>
        <w:r>
          <w:rPr>
            <w:rFonts w:ascii="Segoe UI Light" w:hAnsi="Segoe UI Light"/>
            <w:sz w:val="26"/>
            <w:szCs w:val="26"/>
          </w:rPr>
          <w:t>’</w:t>
        </w:r>
        <w:r>
          <w:rPr>
            <w:rFonts w:ascii="Segoe UI Light" w:hAnsi="Segoe UI Light"/>
            <w:sz w:val="26"/>
            <w:szCs w:val="26"/>
          </w:rPr>
          <w:t>une langue</w:t>
        </w:r>
      </w:ins>
    </w:p>
    <w:p w:rsidR="00721B9B" w:rsidRPr="00E05C4C" w:rsidRDefault="00721B9B" w:rsidP="00721B9B">
      <w:pPr>
        <w:pStyle w:val="Paragraphedeliste"/>
        <w:numPr>
          <w:ilvl w:val="0"/>
          <w:numId w:val="13"/>
        </w:numPr>
        <w:spacing w:line="240" w:lineRule="auto"/>
        <w:jc w:val="both"/>
        <w:rPr>
          <w:rFonts w:ascii="Segoe UI Light" w:hAnsi="Segoe UI Light"/>
          <w:sz w:val="26"/>
          <w:szCs w:val="26"/>
        </w:rPr>
      </w:pPr>
      <w:r w:rsidRPr="00E05C4C">
        <w:rPr>
          <w:rFonts w:ascii="Segoe UI Light" w:hAnsi="Segoe UI Light"/>
          <w:sz w:val="26"/>
          <w:szCs w:val="26"/>
        </w:rPr>
        <w:t xml:space="preserve"> Permettre aux utilisateurs de langues ou d’origine</w:t>
      </w:r>
      <w:ins w:id="106" w:author="DELL" w:date="2017-07-08T12:08:00Z">
        <w:r w:rsidR="00BB179F">
          <w:rPr>
            <w:rFonts w:ascii="Segoe UI Light" w:hAnsi="Segoe UI Light"/>
            <w:sz w:val="26"/>
            <w:szCs w:val="26"/>
          </w:rPr>
          <w:t>s</w:t>
        </w:r>
      </w:ins>
      <w:r w:rsidRPr="00E05C4C">
        <w:rPr>
          <w:rFonts w:ascii="Segoe UI Light" w:hAnsi="Segoe UI Light"/>
          <w:sz w:val="26"/>
          <w:szCs w:val="26"/>
        </w:rPr>
        <w:t xml:space="preserve"> diverse</w:t>
      </w:r>
      <w:ins w:id="107" w:author="DELL" w:date="2017-07-08T12:08:00Z">
        <w:r w:rsidR="00BB179F">
          <w:rPr>
            <w:rFonts w:ascii="Segoe UI Light" w:hAnsi="Segoe UI Light"/>
            <w:sz w:val="26"/>
            <w:szCs w:val="26"/>
          </w:rPr>
          <w:t>s</w:t>
        </w:r>
      </w:ins>
      <w:r w:rsidRPr="00E05C4C">
        <w:rPr>
          <w:rFonts w:ascii="Segoe UI Light" w:hAnsi="Segoe UI Light"/>
          <w:sz w:val="26"/>
          <w:szCs w:val="26"/>
        </w:rPr>
        <w:t xml:space="preserve"> de se comprendre</w:t>
      </w:r>
      <w:ins w:id="108" w:author="DELL" w:date="2017-07-08T12:07:00Z">
        <w:r w:rsidR="00BB179F">
          <w:rPr>
            <w:rFonts w:ascii="Segoe UI Light" w:hAnsi="Segoe UI Light"/>
            <w:sz w:val="26"/>
            <w:szCs w:val="26"/>
          </w:rPr>
          <w:t xml:space="preserve"> (communiquer)</w:t>
        </w:r>
      </w:ins>
    </w:p>
    <w:p w:rsidR="00721B9B" w:rsidRPr="00E05C4C" w:rsidRDefault="00721B9B" w:rsidP="00721B9B">
      <w:pPr>
        <w:pStyle w:val="Paragraphedeliste"/>
        <w:numPr>
          <w:ilvl w:val="0"/>
          <w:numId w:val="13"/>
        </w:numPr>
        <w:spacing w:line="240" w:lineRule="auto"/>
        <w:jc w:val="both"/>
        <w:rPr>
          <w:rFonts w:ascii="Segoe UI Light" w:hAnsi="Segoe UI Light"/>
          <w:sz w:val="26"/>
          <w:szCs w:val="26"/>
        </w:rPr>
      </w:pPr>
      <w:r w:rsidRPr="00E05C4C">
        <w:rPr>
          <w:rFonts w:ascii="Segoe UI Light" w:hAnsi="Segoe UI Light"/>
          <w:sz w:val="26"/>
          <w:szCs w:val="26"/>
        </w:rPr>
        <w:t>Vulgariser l’argot d’un pays</w:t>
      </w:r>
    </w:p>
    <w:p w:rsidR="00721B9B" w:rsidRPr="00E05C4C" w:rsidRDefault="00721B9B" w:rsidP="00721B9B">
      <w:pPr>
        <w:pStyle w:val="Paragraphedeliste"/>
        <w:numPr>
          <w:ilvl w:val="0"/>
          <w:numId w:val="13"/>
        </w:numPr>
        <w:spacing w:line="240" w:lineRule="auto"/>
        <w:jc w:val="both"/>
        <w:rPr>
          <w:rFonts w:ascii="Segoe UI Light" w:hAnsi="Segoe UI Light"/>
          <w:sz w:val="26"/>
          <w:szCs w:val="26"/>
        </w:rPr>
      </w:pPr>
      <w:r w:rsidRPr="00E05C4C">
        <w:rPr>
          <w:rFonts w:ascii="Segoe UI Light" w:hAnsi="Segoe UI Light"/>
          <w:sz w:val="26"/>
          <w:szCs w:val="26"/>
        </w:rPr>
        <w:t xml:space="preserve">Comprendre le sens </w:t>
      </w:r>
      <w:proofErr w:type="gramStart"/>
      <w:r w:rsidRPr="00E05C4C">
        <w:rPr>
          <w:rFonts w:ascii="Segoe UI Light" w:hAnsi="Segoe UI Light"/>
          <w:sz w:val="26"/>
          <w:szCs w:val="26"/>
        </w:rPr>
        <w:t>des expressions utilis</w:t>
      </w:r>
      <w:ins w:id="109" w:author="DELL" w:date="2017-07-08T12:08:00Z">
        <w:r w:rsidR="00BB179F">
          <w:rPr>
            <w:rFonts w:ascii="Segoe UI Light" w:hAnsi="Segoe UI Light"/>
            <w:sz w:val="26"/>
            <w:szCs w:val="26"/>
          </w:rPr>
          <w:t>ée</w:t>
        </w:r>
      </w:ins>
      <w:del w:id="110" w:author="DELL" w:date="2017-07-08T12:08:00Z">
        <w:r w:rsidRPr="00E05C4C" w:rsidDel="00BB179F">
          <w:rPr>
            <w:rFonts w:ascii="Segoe UI Light" w:hAnsi="Segoe UI Light"/>
            <w:sz w:val="26"/>
            <w:szCs w:val="26"/>
          </w:rPr>
          <w:delText>e</w:delText>
        </w:r>
      </w:del>
      <w:r w:rsidRPr="00E05C4C">
        <w:rPr>
          <w:rFonts w:ascii="Segoe UI Light" w:hAnsi="Segoe UI Light"/>
          <w:sz w:val="26"/>
          <w:szCs w:val="26"/>
        </w:rPr>
        <w:t>s</w:t>
      </w:r>
      <w:proofErr w:type="gramEnd"/>
      <w:r w:rsidRPr="00E05C4C">
        <w:rPr>
          <w:rFonts w:ascii="Segoe UI Light" w:hAnsi="Segoe UI Light"/>
          <w:sz w:val="26"/>
          <w:szCs w:val="26"/>
        </w:rPr>
        <w:t xml:space="preserve"> dans l’argot</w:t>
      </w:r>
    </w:p>
    <w:p w:rsidR="00721B9B" w:rsidRPr="00E05C4C" w:rsidRDefault="00721B9B" w:rsidP="00721B9B">
      <w:pPr>
        <w:pStyle w:val="Paragraphedeliste"/>
        <w:numPr>
          <w:ilvl w:val="0"/>
          <w:numId w:val="13"/>
        </w:numPr>
        <w:spacing w:line="240" w:lineRule="auto"/>
        <w:jc w:val="both"/>
        <w:rPr>
          <w:rFonts w:ascii="Segoe UI Light" w:hAnsi="Segoe UI Light"/>
          <w:sz w:val="26"/>
          <w:szCs w:val="26"/>
        </w:rPr>
      </w:pPr>
      <w:r w:rsidRPr="00E05C4C">
        <w:rPr>
          <w:rFonts w:ascii="Segoe UI Light" w:hAnsi="Segoe UI Light"/>
          <w:sz w:val="26"/>
          <w:szCs w:val="26"/>
        </w:rPr>
        <w:t>Etendre l’utilisation de nos langues maternelle</w:t>
      </w:r>
      <w:ins w:id="111" w:author="DELL" w:date="2017-07-08T12:08:00Z">
        <w:r w:rsidR="00BB179F">
          <w:rPr>
            <w:rFonts w:ascii="Segoe UI Light" w:hAnsi="Segoe UI Light"/>
            <w:sz w:val="26"/>
            <w:szCs w:val="26"/>
          </w:rPr>
          <w:t>s</w:t>
        </w:r>
      </w:ins>
    </w:p>
    <w:p w:rsidR="00721B9B" w:rsidRPr="00BB179F" w:rsidRDefault="001D6A62" w:rsidP="00721B9B">
      <w:pPr>
        <w:pStyle w:val="Paragraphedeliste"/>
        <w:numPr>
          <w:ilvl w:val="0"/>
          <w:numId w:val="13"/>
        </w:numPr>
        <w:spacing w:line="240" w:lineRule="auto"/>
        <w:jc w:val="both"/>
        <w:rPr>
          <w:ins w:id="112" w:author="DELL" w:date="2017-07-08T12:11:00Z"/>
          <w:rFonts w:ascii="Segoe UI Light" w:hAnsi="Segoe UI Light"/>
          <w:sz w:val="26"/>
          <w:szCs w:val="26"/>
          <w:rPrChange w:id="113" w:author="DELL" w:date="2017-07-08T12:11:00Z">
            <w:rPr>
              <w:ins w:id="114" w:author="DELL" w:date="2017-07-08T12:11:00Z"/>
              <w:rFonts w:ascii="Segoe UI Light" w:hAnsi="Segoe UI Light"/>
              <w:strike/>
              <w:color w:val="FF0000"/>
              <w:sz w:val="26"/>
              <w:szCs w:val="26"/>
            </w:rPr>
          </w:rPrChange>
        </w:rPr>
      </w:pPr>
      <w:r>
        <w:rPr>
          <w:rFonts w:ascii="Segoe UI Light" w:hAnsi="Segoe UI Light"/>
          <w:sz w:val="26"/>
          <w:szCs w:val="26"/>
        </w:rPr>
        <w:t>Donner la possibilité aux utilisateurs d’avoir un t</w:t>
      </w:r>
      <w:r w:rsidR="00721B9B" w:rsidRPr="00E05C4C">
        <w:rPr>
          <w:rFonts w:ascii="Segoe UI Light" w:hAnsi="Segoe UI Light"/>
          <w:sz w:val="26"/>
          <w:szCs w:val="26"/>
        </w:rPr>
        <w:t xml:space="preserve">raducteur automatique de langue </w:t>
      </w:r>
      <w:r w:rsidR="00721B9B" w:rsidRPr="00BB179F">
        <w:rPr>
          <w:rFonts w:ascii="Segoe UI Light" w:hAnsi="Segoe UI Light"/>
          <w:strike/>
          <w:color w:val="FF0000"/>
          <w:sz w:val="26"/>
          <w:szCs w:val="26"/>
          <w:rPrChange w:id="115" w:author="DELL" w:date="2017-07-08T12:09:00Z">
            <w:rPr>
              <w:rFonts w:ascii="Segoe UI Light" w:hAnsi="Segoe UI Light"/>
              <w:sz w:val="26"/>
              <w:szCs w:val="26"/>
            </w:rPr>
          </w:rPrChange>
        </w:rPr>
        <w:t>maternel</w:t>
      </w:r>
      <w:ins w:id="116" w:author="DELL" w:date="2017-07-08T12:08:00Z">
        <w:r w:rsidR="00BB179F" w:rsidRPr="00BB179F">
          <w:rPr>
            <w:rFonts w:ascii="Segoe UI Light" w:hAnsi="Segoe UI Light"/>
            <w:strike/>
            <w:color w:val="FF0000"/>
            <w:sz w:val="26"/>
            <w:szCs w:val="26"/>
            <w:rPrChange w:id="117" w:author="DELL" w:date="2017-07-08T12:09:00Z">
              <w:rPr>
                <w:rFonts w:ascii="Segoe UI Light" w:hAnsi="Segoe UI Light"/>
                <w:sz w:val="26"/>
                <w:szCs w:val="26"/>
              </w:rPr>
            </w:rPrChange>
          </w:rPr>
          <w:t>le</w:t>
        </w:r>
      </w:ins>
    </w:p>
    <w:p w:rsidR="00BB179F" w:rsidRDefault="00BB179F" w:rsidP="00721B9B">
      <w:pPr>
        <w:pStyle w:val="Paragraphedeliste"/>
        <w:numPr>
          <w:ilvl w:val="0"/>
          <w:numId w:val="13"/>
        </w:numPr>
        <w:spacing w:line="240" w:lineRule="auto"/>
        <w:jc w:val="both"/>
        <w:rPr>
          <w:rFonts w:ascii="Segoe UI Light" w:hAnsi="Segoe UI Light"/>
          <w:sz w:val="26"/>
          <w:szCs w:val="26"/>
        </w:rPr>
      </w:pPr>
      <w:ins w:id="118" w:author="DELL" w:date="2017-07-08T12:11:00Z">
        <w:r>
          <w:rPr>
            <w:rFonts w:ascii="Segoe UI Light" w:hAnsi="Segoe UI Light"/>
            <w:strike/>
            <w:color w:val="FF0000"/>
            <w:sz w:val="26"/>
            <w:szCs w:val="26"/>
          </w:rPr>
          <w:t>Communiquer sur tout ce qui gravite autour d</w:t>
        </w:r>
        <w:r>
          <w:rPr>
            <w:rFonts w:ascii="Segoe UI Light" w:hAnsi="Segoe UI Light"/>
            <w:strike/>
            <w:color w:val="FF0000"/>
            <w:sz w:val="26"/>
            <w:szCs w:val="26"/>
          </w:rPr>
          <w:t>’</w:t>
        </w:r>
        <w:r>
          <w:rPr>
            <w:rFonts w:ascii="Segoe UI Light" w:hAnsi="Segoe UI Light"/>
            <w:strike/>
            <w:color w:val="FF0000"/>
            <w:sz w:val="26"/>
            <w:szCs w:val="26"/>
          </w:rPr>
          <w:t>une langue (</w:t>
        </w:r>
        <w:proofErr w:type="spellStart"/>
        <w:r>
          <w:rPr>
            <w:rFonts w:ascii="Segoe UI Light" w:hAnsi="Segoe UI Light"/>
            <w:strike/>
            <w:color w:val="FF0000"/>
            <w:sz w:val="26"/>
            <w:szCs w:val="26"/>
          </w:rPr>
          <w:t>villages</w:t>
        </w:r>
        <w:proofErr w:type="gramStart"/>
        <w:r>
          <w:rPr>
            <w:rFonts w:ascii="Segoe UI Light" w:hAnsi="Segoe UI Light"/>
            <w:strike/>
            <w:color w:val="FF0000"/>
            <w:sz w:val="26"/>
            <w:szCs w:val="26"/>
          </w:rPr>
          <w:t>,histoires</w:t>
        </w:r>
        <w:proofErr w:type="spellEnd"/>
        <w:proofErr w:type="gramEnd"/>
        <w:r>
          <w:rPr>
            <w:rFonts w:ascii="Segoe UI Light" w:hAnsi="Segoe UI Light"/>
            <w:strike/>
            <w:color w:val="FF0000"/>
            <w:sz w:val="26"/>
            <w:szCs w:val="26"/>
          </w:rPr>
          <w:t>,</w:t>
        </w:r>
      </w:ins>
      <w:ins w:id="119" w:author="DELL" w:date="2017-07-08T12:15:00Z">
        <w:r w:rsidR="00E1260D">
          <w:rPr>
            <w:rFonts w:ascii="Segoe UI Light" w:hAnsi="Segoe UI Light"/>
            <w:strike/>
            <w:color w:val="FF0000"/>
            <w:sz w:val="26"/>
            <w:szCs w:val="26"/>
          </w:rPr>
          <w:t>,</w:t>
        </w:r>
        <w:proofErr w:type="spellStart"/>
        <w:r w:rsidR="00E1260D">
          <w:rPr>
            <w:rFonts w:ascii="Segoe UI Light" w:hAnsi="Segoe UI Light"/>
            <w:strike/>
            <w:color w:val="FF0000"/>
            <w:sz w:val="26"/>
            <w:szCs w:val="26"/>
          </w:rPr>
          <w:t>etc</w:t>
        </w:r>
        <w:proofErr w:type="spellEnd"/>
        <w:r w:rsidR="00E1260D">
          <w:rPr>
            <w:rFonts w:ascii="Segoe UI Light" w:hAnsi="Segoe UI Light"/>
            <w:strike/>
            <w:color w:val="FF0000"/>
            <w:sz w:val="26"/>
            <w:szCs w:val="26"/>
          </w:rPr>
          <w:t>…</w:t>
        </w:r>
        <w:r w:rsidR="00E1260D">
          <w:rPr>
            <w:rFonts w:ascii="Segoe UI Light" w:hAnsi="Segoe UI Light"/>
            <w:strike/>
            <w:color w:val="FF0000"/>
            <w:sz w:val="26"/>
            <w:szCs w:val="26"/>
          </w:rPr>
          <w:t>)</w:t>
        </w:r>
      </w:ins>
    </w:p>
    <w:p w:rsidR="006667DA" w:rsidRDefault="006667DA" w:rsidP="006667DA">
      <w:pPr>
        <w:pStyle w:val="Titre5"/>
        <w:numPr>
          <w:ilvl w:val="0"/>
          <w:numId w:val="20"/>
        </w:numPr>
        <w:rPr>
          <w:ins w:id="120" w:author="DELL" w:date="2017-07-08T12:19:00Z"/>
          <w:rFonts w:ascii="Segoe UI Light" w:hAnsi="Segoe UI Light"/>
          <w:color w:val="auto"/>
          <w:sz w:val="28"/>
          <w:szCs w:val="28"/>
        </w:rPr>
      </w:pPr>
      <w:r w:rsidRPr="006667DA">
        <w:rPr>
          <w:rFonts w:ascii="Segoe UI Light" w:hAnsi="Segoe UI Light"/>
          <w:color w:val="auto"/>
          <w:sz w:val="28"/>
          <w:szCs w:val="28"/>
        </w:rPr>
        <w:t xml:space="preserve">Objectifs de </w:t>
      </w:r>
      <w:r w:rsidR="00C77AEB" w:rsidRPr="006667DA">
        <w:rPr>
          <w:rFonts w:ascii="Segoe UI Light" w:hAnsi="Segoe UI Light"/>
          <w:color w:val="auto"/>
          <w:sz w:val="28"/>
          <w:szCs w:val="28"/>
        </w:rPr>
        <w:t>coû</w:t>
      </w:r>
      <w:r w:rsidR="00C77AEB">
        <w:rPr>
          <w:rFonts w:ascii="Segoe UI Light" w:hAnsi="Segoe UI Light"/>
          <w:color w:val="auto"/>
          <w:sz w:val="28"/>
          <w:szCs w:val="28"/>
        </w:rPr>
        <w:t>t</w:t>
      </w:r>
      <w:r w:rsidR="00C77AEB" w:rsidRPr="006667DA">
        <w:rPr>
          <w:rFonts w:ascii="Segoe UI Light" w:hAnsi="Segoe UI Light"/>
          <w:color w:val="auto"/>
          <w:sz w:val="28"/>
          <w:szCs w:val="28"/>
        </w:rPr>
        <w:t>s</w:t>
      </w:r>
    </w:p>
    <w:p w:rsidR="00E1260D" w:rsidRDefault="00E1260D" w:rsidP="00E1260D">
      <w:pPr>
        <w:rPr>
          <w:ins w:id="121" w:author="DELL" w:date="2017-07-08T12:19:00Z"/>
        </w:rPr>
        <w:pPrChange w:id="122" w:author="DELL" w:date="2017-07-08T12:19:00Z">
          <w:pPr>
            <w:pStyle w:val="Titre5"/>
            <w:numPr>
              <w:numId w:val="20"/>
            </w:numPr>
            <w:ind w:left="1080" w:hanging="360"/>
          </w:pPr>
        </w:pPrChange>
      </w:pPr>
      <w:ins w:id="123" w:author="DELL" w:date="2017-07-08T12:19:00Z">
        <w:r>
          <w:t>Hébergement</w:t>
        </w:r>
      </w:ins>
    </w:p>
    <w:p w:rsidR="00E1260D" w:rsidRPr="00E1260D" w:rsidRDefault="00E1260D" w:rsidP="00E1260D">
      <w:pPr>
        <w:rPr>
          <w:rPrChange w:id="124" w:author="DELL" w:date="2017-07-08T12:19:00Z">
            <w:rPr>
              <w:rFonts w:ascii="Segoe UI Light" w:hAnsi="Segoe UI Light"/>
              <w:color w:val="auto"/>
              <w:sz w:val="28"/>
              <w:szCs w:val="28"/>
            </w:rPr>
          </w:rPrChange>
        </w:rPr>
        <w:pPrChange w:id="125" w:author="DELL" w:date="2017-07-08T12:19:00Z">
          <w:pPr>
            <w:pStyle w:val="Titre5"/>
            <w:numPr>
              <w:numId w:val="20"/>
            </w:numPr>
            <w:ind w:left="1080" w:hanging="360"/>
          </w:pPr>
        </w:pPrChange>
      </w:pPr>
      <w:ins w:id="126" w:author="DELL" w:date="2017-07-08T12:19:00Z">
        <w:r>
          <w:t>Communication</w:t>
        </w:r>
      </w:ins>
    </w:p>
    <w:p w:rsidR="00C12F5A" w:rsidRPr="00E66041" w:rsidRDefault="00C12F5A" w:rsidP="00C12F5A">
      <w:pPr>
        <w:rPr>
          <w:rFonts w:ascii="Segoe UI Light" w:hAnsi="Segoe UI Light"/>
          <w:sz w:val="26"/>
          <w:szCs w:val="26"/>
        </w:rPr>
      </w:pPr>
    </w:p>
    <w:p w:rsidR="00202258" w:rsidRDefault="009B7481" w:rsidP="00202258">
      <w:pPr>
        <w:pStyle w:val="Titre4"/>
        <w:numPr>
          <w:ilvl w:val="0"/>
          <w:numId w:val="18"/>
        </w:numPr>
        <w:rPr>
          <w:rFonts w:ascii="Segoe UI Light" w:hAnsi="Segoe UI Light"/>
          <w:i w:val="0"/>
          <w:color w:val="auto"/>
          <w:sz w:val="32"/>
          <w:szCs w:val="32"/>
        </w:rPr>
      </w:pPr>
      <w:r w:rsidRPr="00944DD8">
        <w:rPr>
          <w:rFonts w:ascii="Segoe UI Light" w:hAnsi="Segoe UI Light"/>
          <w:i w:val="0"/>
          <w:color w:val="auto"/>
          <w:sz w:val="32"/>
          <w:szCs w:val="32"/>
        </w:rPr>
        <w:t>Fonctionnalités</w:t>
      </w:r>
    </w:p>
    <w:p w:rsidR="00C12916" w:rsidRPr="008A6F9C" w:rsidRDefault="002539C0" w:rsidP="008A6F9C">
      <w:pPr>
        <w:jc w:val="both"/>
        <w:rPr>
          <w:rFonts w:ascii="Segoe UI Light" w:hAnsi="Segoe UI Light" w:cs="Times New Roman"/>
          <w:sz w:val="26"/>
          <w:szCs w:val="26"/>
        </w:rPr>
      </w:pPr>
      <w:r w:rsidRPr="008A6F9C">
        <w:rPr>
          <w:rFonts w:ascii="Segoe UI Light" w:hAnsi="Segoe UI Light" w:cs="Times New Roman"/>
          <w:sz w:val="26"/>
          <w:szCs w:val="26"/>
        </w:rPr>
        <w:t xml:space="preserve">Afin d’être </w:t>
      </w:r>
      <w:proofErr w:type="spellStart"/>
      <w:r w:rsidRPr="008A6F9C">
        <w:rPr>
          <w:rFonts w:ascii="Segoe UI Light" w:hAnsi="Segoe UI Light" w:cs="Times New Roman"/>
          <w:sz w:val="26"/>
          <w:szCs w:val="26"/>
        </w:rPr>
        <w:t>su</w:t>
      </w:r>
      <w:ins w:id="127" w:author="DELL" w:date="2017-07-08T12:18:00Z">
        <w:r w:rsidR="00E1260D">
          <w:rPr>
            <w:rFonts w:ascii="Segoe UI Light" w:hAnsi="Segoe UI Light" w:cs="Times New Roman"/>
            <w:sz w:val="26"/>
            <w:szCs w:val="26"/>
          </w:rPr>
          <w:t>û</w:t>
        </w:r>
      </w:ins>
      <w:r w:rsidRPr="008A6F9C">
        <w:rPr>
          <w:rFonts w:ascii="Segoe UI Light" w:hAnsi="Segoe UI Light" w:cs="Times New Roman"/>
          <w:sz w:val="26"/>
          <w:szCs w:val="26"/>
        </w:rPr>
        <w:t>r</w:t>
      </w:r>
      <w:proofErr w:type="spellEnd"/>
      <w:r w:rsidRPr="008A6F9C">
        <w:rPr>
          <w:rFonts w:ascii="Segoe UI Light" w:hAnsi="Segoe UI Light" w:cs="Times New Roman"/>
          <w:sz w:val="26"/>
          <w:szCs w:val="26"/>
        </w:rPr>
        <w:t xml:space="preserve"> d’acheminer ce projet jusqu'à un résultat rentable nous avons divis</w:t>
      </w:r>
      <w:ins w:id="128" w:author="DELL" w:date="2017-07-08T12:18:00Z">
        <w:r w:rsidR="00E1260D">
          <w:rPr>
            <w:rFonts w:ascii="Segoe UI Light" w:hAnsi="Segoe UI Light" w:cs="Times New Roman"/>
            <w:sz w:val="26"/>
            <w:szCs w:val="26"/>
          </w:rPr>
          <w:t>é</w:t>
        </w:r>
      </w:ins>
      <w:del w:id="129" w:author="DELL" w:date="2017-07-08T12:18:00Z">
        <w:r w:rsidRPr="008A6F9C" w:rsidDel="00E1260D">
          <w:rPr>
            <w:rFonts w:ascii="Segoe UI Light" w:hAnsi="Segoe UI Light" w:cs="Times New Roman"/>
            <w:sz w:val="26"/>
            <w:szCs w:val="26"/>
          </w:rPr>
          <w:delText>e</w:delText>
        </w:r>
      </w:del>
      <w:r w:rsidRPr="008A6F9C">
        <w:rPr>
          <w:rFonts w:ascii="Segoe UI Light" w:hAnsi="Segoe UI Light" w:cs="Times New Roman"/>
          <w:sz w:val="26"/>
          <w:szCs w:val="26"/>
        </w:rPr>
        <w:t xml:space="preserve"> notre travail en module</w:t>
      </w:r>
    </w:p>
    <w:p w:rsidR="003B0E0A" w:rsidRPr="008A6F9C" w:rsidRDefault="003B0E0A" w:rsidP="008A6F9C">
      <w:pPr>
        <w:pStyle w:val="Paragraphedeliste"/>
        <w:numPr>
          <w:ilvl w:val="0"/>
          <w:numId w:val="13"/>
        </w:numPr>
        <w:jc w:val="both"/>
        <w:rPr>
          <w:rFonts w:ascii="Segoe UI Light" w:hAnsi="Segoe UI Light"/>
          <w:sz w:val="26"/>
          <w:szCs w:val="26"/>
        </w:rPr>
      </w:pPr>
      <w:r w:rsidRPr="008A6F9C">
        <w:rPr>
          <w:rFonts w:ascii="Segoe UI Light" w:hAnsi="Segoe UI Light" w:cs="Times New Roman"/>
          <w:b/>
          <w:sz w:val="26"/>
          <w:szCs w:val="26"/>
        </w:rPr>
        <w:t>Module compte</w:t>
      </w:r>
      <w:r w:rsidR="000E52AF" w:rsidRPr="008A6F9C">
        <w:rPr>
          <w:rFonts w:ascii="Segoe UI Light" w:hAnsi="Segoe UI Light" w:cs="Times New Roman"/>
          <w:sz w:val="26"/>
          <w:szCs w:val="26"/>
        </w:rPr>
        <w:t> :</w:t>
      </w:r>
      <w:r w:rsidR="000E52AF" w:rsidRPr="008A6F9C">
        <w:rPr>
          <w:rFonts w:ascii="Segoe UI Light" w:hAnsi="Segoe UI Light"/>
          <w:sz w:val="26"/>
          <w:szCs w:val="26"/>
        </w:rPr>
        <w:t xml:space="preserve"> Un utilisateur doit renseigner son email</w:t>
      </w:r>
      <w:ins w:id="130" w:author="DELL" w:date="2017-07-08T12:26:00Z">
        <w:r w:rsidR="00AE3AB0">
          <w:rPr>
            <w:rFonts w:ascii="Segoe UI Light" w:hAnsi="Segoe UI Light"/>
            <w:sz w:val="26"/>
            <w:szCs w:val="26"/>
          </w:rPr>
          <w:t xml:space="preserve"> ou numéro de téléphone</w:t>
        </w:r>
      </w:ins>
      <w:r w:rsidR="000E52AF" w:rsidRPr="008A6F9C">
        <w:rPr>
          <w:rFonts w:ascii="Segoe UI Light" w:hAnsi="Segoe UI Light"/>
          <w:sz w:val="26"/>
          <w:szCs w:val="26"/>
        </w:rPr>
        <w:t xml:space="preserve"> et son mot de passe afin d’avoir accès à la plateforme. Dans le cas </w:t>
      </w:r>
      <w:r w:rsidR="000E52AF" w:rsidRPr="008A6F9C">
        <w:rPr>
          <w:rFonts w:ascii="Segoe UI Light" w:hAnsi="Segoe UI Light"/>
          <w:sz w:val="26"/>
          <w:szCs w:val="26"/>
        </w:rPr>
        <w:lastRenderedPageBreak/>
        <w:t>où il ne possède pas ces informations,  nous lui donnons la possibilité de créer un compte.</w:t>
      </w:r>
    </w:p>
    <w:p w:rsidR="00935C29" w:rsidRPr="008A6F9C" w:rsidRDefault="00935C29" w:rsidP="008A6F9C">
      <w:pPr>
        <w:pStyle w:val="Paragraphedeliste"/>
        <w:numPr>
          <w:ilvl w:val="1"/>
          <w:numId w:val="13"/>
        </w:numPr>
        <w:jc w:val="both"/>
        <w:rPr>
          <w:rFonts w:ascii="Segoe UI Light" w:hAnsi="Segoe UI Light" w:cs="Times New Roman"/>
          <w:sz w:val="26"/>
          <w:szCs w:val="26"/>
        </w:rPr>
      </w:pPr>
      <w:r w:rsidRPr="008A6F9C">
        <w:rPr>
          <w:rFonts w:ascii="Segoe UI Light" w:hAnsi="Segoe UI Light" w:cs="Times New Roman"/>
          <w:sz w:val="26"/>
          <w:szCs w:val="26"/>
        </w:rPr>
        <w:t>Se connecter</w:t>
      </w:r>
    </w:p>
    <w:p w:rsidR="00E527DC" w:rsidRPr="008A6F9C" w:rsidRDefault="00E527DC" w:rsidP="008A6F9C">
      <w:pPr>
        <w:pStyle w:val="Paragraphedeliste"/>
        <w:numPr>
          <w:ilvl w:val="1"/>
          <w:numId w:val="13"/>
        </w:numPr>
        <w:jc w:val="both"/>
        <w:rPr>
          <w:rFonts w:ascii="Segoe UI Light" w:hAnsi="Segoe UI Light" w:cs="Times New Roman"/>
          <w:sz w:val="26"/>
          <w:szCs w:val="26"/>
        </w:rPr>
      </w:pPr>
      <w:r w:rsidRPr="008A6F9C">
        <w:rPr>
          <w:rFonts w:ascii="Segoe UI Light" w:hAnsi="Segoe UI Light" w:cs="Times New Roman"/>
          <w:sz w:val="26"/>
          <w:szCs w:val="26"/>
        </w:rPr>
        <w:t xml:space="preserve">Créer </w:t>
      </w:r>
      <w:r w:rsidR="001640BC" w:rsidRPr="008A6F9C">
        <w:rPr>
          <w:rFonts w:ascii="Segoe UI Light" w:hAnsi="Segoe UI Light" w:cs="Times New Roman"/>
          <w:sz w:val="26"/>
          <w:szCs w:val="26"/>
        </w:rPr>
        <w:t>un</w:t>
      </w:r>
      <w:r w:rsidRPr="008A6F9C">
        <w:rPr>
          <w:rFonts w:ascii="Segoe UI Light" w:hAnsi="Segoe UI Light" w:cs="Times New Roman"/>
          <w:sz w:val="26"/>
          <w:szCs w:val="26"/>
        </w:rPr>
        <w:t xml:space="preserve"> compte</w:t>
      </w:r>
    </w:p>
    <w:p w:rsidR="00A732ED" w:rsidRPr="008A6F9C" w:rsidRDefault="003B0E0A" w:rsidP="008A6F9C">
      <w:pPr>
        <w:pStyle w:val="Paragraphedeliste"/>
        <w:numPr>
          <w:ilvl w:val="0"/>
          <w:numId w:val="13"/>
        </w:numPr>
        <w:jc w:val="both"/>
        <w:rPr>
          <w:rFonts w:ascii="Segoe UI Light" w:hAnsi="Segoe UI Light"/>
          <w:sz w:val="26"/>
          <w:szCs w:val="26"/>
        </w:rPr>
      </w:pPr>
      <w:r w:rsidRPr="008A6F9C">
        <w:rPr>
          <w:rFonts w:ascii="Segoe UI Light" w:hAnsi="Segoe UI Light" w:cs="Times New Roman"/>
          <w:b/>
          <w:sz w:val="26"/>
          <w:szCs w:val="26"/>
        </w:rPr>
        <w:t>Module histoire</w:t>
      </w:r>
      <w:r w:rsidR="000E52AF" w:rsidRPr="008A6F9C">
        <w:rPr>
          <w:rFonts w:ascii="Segoe UI Light" w:hAnsi="Segoe UI Light" w:cs="Times New Roman"/>
          <w:sz w:val="26"/>
          <w:szCs w:val="26"/>
        </w:rPr>
        <w:t xml:space="preserve"> : </w:t>
      </w:r>
      <w:r w:rsidR="00A732ED" w:rsidRPr="008A6F9C">
        <w:rPr>
          <w:rFonts w:ascii="Segoe UI Light" w:hAnsi="Segoe UI Light"/>
          <w:sz w:val="26"/>
          <w:szCs w:val="26"/>
        </w:rPr>
        <w:t>Récit de  l’origine</w:t>
      </w:r>
      <w:ins w:id="131" w:author="DELL" w:date="2017-07-08T12:29:00Z">
        <w:r w:rsidR="00AE3AB0">
          <w:rPr>
            <w:rFonts w:ascii="Segoe UI Light" w:hAnsi="Segoe UI Light"/>
            <w:sz w:val="26"/>
            <w:szCs w:val="26"/>
          </w:rPr>
          <w:t xml:space="preserve"> des langues</w:t>
        </w:r>
      </w:ins>
      <w:r w:rsidR="00A732ED" w:rsidRPr="008A6F9C">
        <w:rPr>
          <w:rFonts w:ascii="Segoe UI Light" w:hAnsi="Segoe UI Light"/>
          <w:sz w:val="26"/>
          <w:szCs w:val="26"/>
        </w:rPr>
        <w:t xml:space="preserve">, l’histoire et l’évolution </w:t>
      </w:r>
      <w:del w:id="132" w:author="DELL" w:date="2017-07-08T12:30:00Z">
        <w:r w:rsidR="00A732ED" w:rsidRPr="008A6F9C" w:rsidDel="00AE3AB0">
          <w:rPr>
            <w:rFonts w:ascii="Segoe UI Light" w:hAnsi="Segoe UI Light"/>
            <w:sz w:val="26"/>
            <w:szCs w:val="26"/>
          </w:rPr>
          <w:delText xml:space="preserve">sur </w:delText>
        </w:r>
      </w:del>
      <w:proofErr w:type="gramStart"/>
      <w:ins w:id="133" w:author="DELL" w:date="2017-07-08T12:30:00Z">
        <w:r w:rsidR="00AE3AB0">
          <w:rPr>
            <w:rFonts w:ascii="Segoe UI Light" w:hAnsi="Segoe UI Light"/>
            <w:sz w:val="26"/>
            <w:szCs w:val="26"/>
          </w:rPr>
          <w:t>d</w:t>
        </w:r>
        <w:r w:rsidR="00AE3AB0">
          <w:rPr>
            <w:rFonts w:ascii="Segoe UI Light" w:hAnsi="Segoe UI Light"/>
            <w:sz w:val="26"/>
            <w:szCs w:val="26"/>
          </w:rPr>
          <w:t>’</w:t>
        </w:r>
        <w:r w:rsidR="00AE3AB0" w:rsidRPr="008A6F9C">
          <w:rPr>
            <w:rFonts w:ascii="Segoe UI Light" w:hAnsi="Segoe UI Light"/>
            <w:sz w:val="26"/>
            <w:szCs w:val="26"/>
          </w:rPr>
          <w:t xml:space="preserve"> </w:t>
        </w:r>
      </w:ins>
      <w:r w:rsidR="00A732ED" w:rsidRPr="008A6F9C">
        <w:rPr>
          <w:rFonts w:ascii="Segoe UI Light" w:hAnsi="Segoe UI Light"/>
          <w:sz w:val="26"/>
          <w:szCs w:val="26"/>
        </w:rPr>
        <w:t>une</w:t>
      </w:r>
      <w:proofErr w:type="gramEnd"/>
      <w:r w:rsidR="00A732ED" w:rsidRPr="008A6F9C">
        <w:rPr>
          <w:rFonts w:ascii="Segoe UI Light" w:hAnsi="Segoe UI Light"/>
          <w:sz w:val="26"/>
          <w:szCs w:val="26"/>
        </w:rPr>
        <w:t xml:space="preserve"> langue, une expression, un village, une coutume et une tradition</w:t>
      </w:r>
    </w:p>
    <w:p w:rsidR="00A732ED" w:rsidRPr="008A6F9C" w:rsidRDefault="000E52AF" w:rsidP="008A6F9C">
      <w:pPr>
        <w:pStyle w:val="Paragraphedeliste"/>
        <w:numPr>
          <w:ilvl w:val="1"/>
          <w:numId w:val="13"/>
        </w:numPr>
        <w:jc w:val="both"/>
        <w:rPr>
          <w:rFonts w:ascii="Segoe UI Light" w:hAnsi="Segoe UI Light"/>
          <w:sz w:val="26"/>
          <w:szCs w:val="26"/>
        </w:rPr>
      </w:pPr>
      <w:r w:rsidRPr="008A6F9C">
        <w:rPr>
          <w:rFonts w:ascii="Segoe UI Light" w:hAnsi="Segoe UI Light" w:cs="Times New Roman"/>
          <w:sz w:val="26"/>
          <w:szCs w:val="26"/>
        </w:rPr>
        <w:t xml:space="preserve">Ajouter des histoires </w:t>
      </w:r>
    </w:p>
    <w:p w:rsidR="00A732ED" w:rsidRPr="008A6F9C" w:rsidRDefault="00A732ED" w:rsidP="008A6F9C">
      <w:pPr>
        <w:pStyle w:val="Paragraphedeliste"/>
        <w:numPr>
          <w:ilvl w:val="1"/>
          <w:numId w:val="13"/>
        </w:numPr>
        <w:jc w:val="both"/>
        <w:rPr>
          <w:rFonts w:ascii="Segoe UI Light" w:hAnsi="Segoe UI Light"/>
          <w:sz w:val="26"/>
          <w:szCs w:val="26"/>
        </w:rPr>
      </w:pPr>
      <w:r w:rsidRPr="008A6F9C">
        <w:rPr>
          <w:rFonts w:ascii="Segoe UI Light" w:hAnsi="Segoe UI Light" w:cs="Times New Roman"/>
          <w:sz w:val="26"/>
          <w:szCs w:val="26"/>
        </w:rPr>
        <w:t>Modifier</w:t>
      </w:r>
    </w:p>
    <w:p w:rsidR="00184793" w:rsidRPr="00AE3AB0" w:rsidRDefault="00A732ED" w:rsidP="008A6F9C">
      <w:pPr>
        <w:pStyle w:val="Paragraphedeliste"/>
        <w:numPr>
          <w:ilvl w:val="1"/>
          <w:numId w:val="13"/>
        </w:numPr>
        <w:jc w:val="both"/>
        <w:rPr>
          <w:ins w:id="134" w:author="DELL" w:date="2017-07-08T12:32:00Z"/>
          <w:rFonts w:ascii="Segoe UI Light" w:hAnsi="Segoe UI Light"/>
          <w:sz w:val="26"/>
          <w:szCs w:val="26"/>
          <w:rPrChange w:id="135" w:author="DELL" w:date="2017-07-08T12:32:00Z">
            <w:rPr>
              <w:ins w:id="136" w:author="DELL" w:date="2017-07-08T12:32:00Z"/>
              <w:rFonts w:ascii="Segoe UI Light" w:hAnsi="Segoe UI Light" w:cs="Times New Roman"/>
              <w:sz w:val="26"/>
              <w:szCs w:val="26"/>
            </w:rPr>
          </w:rPrChange>
        </w:rPr>
      </w:pPr>
      <w:r w:rsidRPr="008A6F9C">
        <w:rPr>
          <w:rFonts w:ascii="Segoe UI Light" w:hAnsi="Segoe UI Light" w:cs="Times New Roman"/>
          <w:sz w:val="26"/>
          <w:szCs w:val="26"/>
        </w:rPr>
        <w:t>Supprimer</w:t>
      </w:r>
    </w:p>
    <w:p w:rsidR="00AE3AB0" w:rsidRPr="00AE3AB0" w:rsidRDefault="00AE3AB0" w:rsidP="008A6F9C">
      <w:pPr>
        <w:pStyle w:val="Paragraphedeliste"/>
        <w:numPr>
          <w:ilvl w:val="1"/>
          <w:numId w:val="13"/>
        </w:numPr>
        <w:jc w:val="both"/>
        <w:rPr>
          <w:ins w:id="137" w:author="DELL" w:date="2017-07-08T12:32:00Z"/>
          <w:rFonts w:ascii="Segoe UI Light" w:hAnsi="Segoe UI Light"/>
          <w:sz w:val="26"/>
          <w:szCs w:val="26"/>
          <w:rPrChange w:id="138" w:author="DELL" w:date="2017-07-08T12:32:00Z">
            <w:rPr>
              <w:ins w:id="139" w:author="DELL" w:date="2017-07-08T12:32:00Z"/>
              <w:rFonts w:ascii="Segoe UI Light" w:hAnsi="Segoe UI Light" w:cs="Times New Roman"/>
              <w:sz w:val="26"/>
              <w:szCs w:val="26"/>
            </w:rPr>
          </w:rPrChange>
        </w:rPr>
      </w:pPr>
      <w:ins w:id="140" w:author="DELL" w:date="2017-07-08T12:32:00Z">
        <w:r>
          <w:rPr>
            <w:rFonts w:ascii="Segoe UI Light" w:hAnsi="Segoe UI Light" w:cs="Times New Roman"/>
            <w:sz w:val="26"/>
            <w:szCs w:val="26"/>
          </w:rPr>
          <w:t>Commenter</w:t>
        </w:r>
      </w:ins>
    </w:p>
    <w:p w:rsidR="00AE3AB0" w:rsidRPr="006A5897" w:rsidRDefault="00AE3AB0" w:rsidP="008A6F9C">
      <w:pPr>
        <w:pStyle w:val="Paragraphedeliste"/>
        <w:numPr>
          <w:ilvl w:val="1"/>
          <w:numId w:val="13"/>
        </w:numPr>
        <w:jc w:val="both"/>
        <w:rPr>
          <w:ins w:id="141" w:author="DELL" w:date="2017-07-08T12:47:00Z"/>
          <w:rFonts w:ascii="Segoe UI Light" w:hAnsi="Segoe UI Light"/>
          <w:sz w:val="26"/>
          <w:szCs w:val="26"/>
          <w:rPrChange w:id="142" w:author="DELL" w:date="2017-07-08T12:47:00Z">
            <w:rPr>
              <w:ins w:id="143" w:author="DELL" w:date="2017-07-08T12:47:00Z"/>
              <w:rFonts w:ascii="Segoe UI Light" w:hAnsi="Segoe UI Light" w:cs="Times New Roman"/>
              <w:sz w:val="26"/>
              <w:szCs w:val="26"/>
            </w:rPr>
          </w:rPrChange>
        </w:rPr>
      </w:pPr>
      <w:proofErr w:type="spellStart"/>
      <w:ins w:id="144" w:author="DELL" w:date="2017-07-08T12:32:00Z">
        <w:r>
          <w:rPr>
            <w:rFonts w:ascii="Segoe UI Light" w:hAnsi="Segoe UI Light" w:cs="Times New Roman"/>
            <w:sz w:val="26"/>
            <w:szCs w:val="26"/>
          </w:rPr>
          <w:t>Liker</w:t>
        </w:r>
      </w:ins>
      <w:proofErr w:type="spellEnd"/>
    </w:p>
    <w:p w:rsidR="006A5897" w:rsidRPr="008A6F9C" w:rsidRDefault="006A5897" w:rsidP="008A6F9C">
      <w:pPr>
        <w:pStyle w:val="Paragraphedeliste"/>
        <w:numPr>
          <w:ilvl w:val="1"/>
          <w:numId w:val="13"/>
        </w:numPr>
        <w:jc w:val="both"/>
        <w:rPr>
          <w:rFonts w:ascii="Segoe UI Light" w:hAnsi="Segoe UI Light"/>
          <w:sz w:val="26"/>
          <w:szCs w:val="26"/>
        </w:rPr>
      </w:pPr>
      <w:ins w:id="145" w:author="DELL" w:date="2017-07-08T12:48:00Z">
        <w:r>
          <w:rPr>
            <w:rFonts w:ascii="Segoe UI Light" w:hAnsi="Segoe UI Light" w:cs="Times New Roman"/>
            <w:sz w:val="26"/>
            <w:szCs w:val="26"/>
          </w:rPr>
          <w:t>Rechercher</w:t>
        </w:r>
      </w:ins>
    </w:p>
    <w:p w:rsidR="000467B3" w:rsidRPr="008A6F9C" w:rsidRDefault="00184793" w:rsidP="008A6F9C">
      <w:pPr>
        <w:pStyle w:val="Paragraphedeliste"/>
        <w:numPr>
          <w:ilvl w:val="0"/>
          <w:numId w:val="13"/>
        </w:numPr>
        <w:jc w:val="both"/>
        <w:rPr>
          <w:rFonts w:ascii="Segoe UI Light" w:hAnsi="Segoe UI Light"/>
          <w:sz w:val="26"/>
          <w:szCs w:val="26"/>
        </w:rPr>
      </w:pPr>
      <w:r w:rsidRPr="008A6F9C">
        <w:rPr>
          <w:rFonts w:ascii="Segoe UI Light" w:hAnsi="Segoe UI Light"/>
          <w:b/>
          <w:sz w:val="26"/>
          <w:szCs w:val="26"/>
        </w:rPr>
        <w:t>Module formation</w:t>
      </w:r>
      <w:r w:rsidRPr="008A6F9C">
        <w:rPr>
          <w:rFonts w:ascii="Segoe UI Light" w:hAnsi="Segoe UI Light"/>
          <w:sz w:val="26"/>
          <w:szCs w:val="26"/>
        </w:rPr>
        <w:t xml:space="preserve"> : </w:t>
      </w:r>
      <w:r w:rsidR="000467B3" w:rsidRPr="008A6F9C">
        <w:rPr>
          <w:rFonts w:ascii="Segoe UI Light" w:hAnsi="Segoe UI Light"/>
          <w:sz w:val="26"/>
          <w:szCs w:val="26"/>
        </w:rPr>
        <w:t xml:space="preserve">Un utilisateur peut voir la liste des cours et y adhéré. Ces cours sont publiés par des personnes qui ont le statut de formateur </w:t>
      </w:r>
    </w:p>
    <w:p w:rsidR="00A732ED" w:rsidRPr="008A6F9C" w:rsidRDefault="00B76ADD" w:rsidP="008A6F9C">
      <w:pPr>
        <w:pStyle w:val="Paragraphedeliste"/>
        <w:numPr>
          <w:ilvl w:val="1"/>
          <w:numId w:val="13"/>
        </w:numPr>
        <w:jc w:val="both"/>
        <w:rPr>
          <w:rFonts w:ascii="Segoe UI Light" w:hAnsi="Segoe UI Light"/>
          <w:sz w:val="26"/>
          <w:szCs w:val="26"/>
        </w:rPr>
      </w:pPr>
      <w:r w:rsidRPr="008A6F9C">
        <w:rPr>
          <w:rFonts w:ascii="Segoe UI Light" w:hAnsi="Segoe UI Light"/>
          <w:sz w:val="26"/>
          <w:szCs w:val="26"/>
        </w:rPr>
        <w:t>Devenir formateur</w:t>
      </w:r>
    </w:p>
    <w:p w:rsidR="00B76ADD" w:rsidRPr="008A6F9C" w:rsidRDefault="00B76ADD" w:rsidP="008A6F9C">
      <w:pPr>
        <w:pStyle w:val="Paragraphedeliste"/>
        <w:numPr>
          <w:ilvl w:val="1"/>
          <w:numId w:val="13"/>
        </w:numPr>
        <w:jc w:val="both"/>
        <w:rPr>
          <w:rFonts w:ascii="Segoe UI Light" w:hAnsi="Segoe UI Light"/>
          <w:sz w:val="26"/>
          <w:szCs w:val="26"/>
        </w:rPr>
      </w:pPr>
      <w:r w:rsidRPr="008A6F9C">
        <w:rPr>
          <w:rFonts w:ascii="Segoe UI Light" w:hAnsi="Segoe UI Light"/>
          <w:sz w:val="26"/>
          <w:szCs w:val="26"/>
        </w:rPr>
        <w:t>Ajouter</w:t>
      </w:r>
      <w:r w:rsidR="00B46C6B" w:rsidRPr="008A6F9C">
        <w:rPr>
          <w:rFonts w:ascii="Segoe UI Light" w:hAnsi="Segoe UI Light"/>
          <w:sz w:val="26"/>
          <w:szCs w:val="26"/>
        </w:rPr>
        <w:t>, modifier, supprimer</w:t>
      </w:r>
      <w:r w:rsidRPr="008A6F9C">
        <w:rPr>
          <w:rFonts w:ascii="Segoe UI Light" w:hAnsi="Segoe UI Light"/>
          <w:sz w:val="26"/>
          <w:szCs w:val="26"/>
        </w:rPr>
        <w:t xml:space="preserve"> des cours </w:t>
      </w:r>
      <w:r w:rsidR="009074BF" w:rsidRPr="008A6F9C">
        <w:rPr>
          <w:rFonts w:ascii="Segoe UI Light" w:hAnsi="Segoe UI Light"/>
          <w:sz w:val="26"/>
          <w:szCs w:val="26"/>
        </w:rPr>
        <w:t>(payant, gratuit)</w:t>
      </w:r>
    </w:p>
    <w:p w:rsidR="009374AC" w:rsidRPr="008A6F9C" w:rsidRDefault="009074BF" w:rsidP="008A6F9C">
      <w:pPr>
        <w:pStyle w:val="Paragraphedeliste"/>
        <w:numPr>
          <w:ilvl w:val="1"/>
          <w:numId w:val="13"/>
        </w:numPr>
        <w:jc w:val="both"/>
        <w:rPr>
          <w:rFonts w:ascii="Segoe UI Light" w:hAnsi="Segoe UI Light"/>
          <w:sz w:val="26"/>
          <w:szCs w:val="26"/>
        </w:rPr>
      </w:pPr>
      <w:r w:rsidRPr="008A6F9C">
        <w:rPr>
          <w:rFonts w:ascii="Segoe UI Light" w:hAnsi="Segoe UI Light"/>
          <w:sz w:val="26"/>
          <w:szCs w:val="26"/>
        </w:rPr>
        <w:t xml:space="preserve">Adhérer </w:t>
      </w:r>
      <w:r w:rsidR="0094714D" w:rsidRPr="008A6F9C">
        <w:rPr>
          <w:rFonts w:ascii="Segoe UI Light" w:hAnsi="Segoe UI Light"/>
          <w:sz w:val="26"/>
          <w:szCs w:val="26"/>
        </w:rPr>
        <w:t>à</w:t>
      </w:r>
      <w:r w:rsidRPr="008A6F9C">
        <w:rPr>
          <w:rFonts w:ascii="Segoe UI Light" w:hAnsi="Segoe UI Light"/>
          <w:sz w:val="26"/>
          <w:szCs w:val="26"/>
        </w:rPr>
        <w:t xml:space="preserve"> des cours</w:t>
      </w:r>
    </w:p>
    <w:p w:rsidR="009074BF" w:rsidRPr="008A6F9C" w:rsidRDefault="009074BF" w:rsidP="008A6F9C">
      <w:pPr>
        <w:pStyle w:val="Paragraphedeliste"/>
        <w:numPr>
          <w:ilvl w:val="1"/>
          <w:numId w:val="13"/>
        </w:numPr>
        <w:jc w:val="both"/>
        <w:rPr>
          <w:rFonts w:ascii="Segoe UI Light" w:hAnsi="Segoe UI Light"/>
          <w:sz w:val="26"/>
          <w:szCs w:val="26"/>
        </w:rPr>
      </w:pPr>
      <w:r w:rsidRPr="008A6F9C">
        <w:rPr>
          <w:rFonts w:ascii="Segoe UI Light" w:hAnsi="Segoe UI Light"/>
          <w:sz w:val="26"/>
          <w:szCs w:val="26"/>
        </w:rPr>
        <w:t>Recommander un formateur</w:t>
      </w:r>
    </w:p>
    <w:p w:rsidR="0094714D" w:rsidRDefault="0094714D" w:rsidP="008A6F9C">
      <w:pPr>
        <w:pStyle w:val="Paragraphedeliste"/>
        <w:numPr>
          <w:ilvl w:val="1"/>
          <w:numId w:val="13"/>
        </w:numPr>
        <w:jc w:val="both"/>
        <w:rPr>
          <w:ins w:id="146" w:author="DELL" w:date="2017-07-08T12:47:00Z"/>
          <w:rFonts w:ascii="Segoe UI Light" w:hAnsi="Segoe UI Light"/>
          <w:sz w:val="26"/>
          <w:szCs w:val="26"/>
        </w:rPr>
      </w:pPr>
      <w:r w:rsidRPr="008A6F9C">
        <w:rPr>
          <w:rFonts w:ascii="Segoe UI Light" w:hAnsi="Segoe UI Light"/>
          <w:sz w:val="26"/>
          <w:szCs w:val="26"/>
        </w:rPr>
        <w:t xml:space="preserve">Faire des quiz </w:t>
      </w:r>
    </w:p>
    <w:p w:rsidR="006A5897" w:rsidRDefault="006A5897" w:rsidP="008A6F9C">
      <w:pPr>
        <w:pStyle w:val="Paragraphedeliste"/>
        <w:numPr>
          <w:ilvl w:val="1"/>
          <w:numId w:val="13"/>
        </w:numPr>
        <w:jc w:val="both"/>
        <w:rPr>
          <w:ins w:id="147" w:author="DELL" w:date="2017-07-08T12:47:00Z"/>
          <w:rFonts w:ascii="Segoe UI Light" w:hAnsi="Segoe UI Light"/>
          <w:sz w:val="26"/>
          <w:szCs w:val="26"/>
        </w:rPr>
      </w:pPr>
      <w:ins w:id="148" w:author="DELL" w:date="2017-07-08T12:47:00Z">
        <w:r>
          <w:rPr>
            <w:rFonts w:ascii="Segoe UI Light" w:hAnsi="Segoe UI Light"/>
            <w:sz w:val="26"/>
            <w:szCs w:val="26"/>
          </w:rPr>
          <w:t>Commenter</w:t>
        </w:r>
      </w:ins>
    </w:p>
    <w:p w:rsidR="006A5897" w:rsidRPr="008A6F9C" w:rsidRDefault="006A5897" w:rsidP="008A6F9C">
      <w:pPr>
        <w:pStyle w:val="Paragraphedeliste"/>
        <w:numPr>
          <w:ilvl w:val="1"/>
          <w:numId w:val="13"/>
        </w:numPr>
        <w:jc w:val="both"/>
        <w:rPr>
          <w:rFonts w:ascii="Segoe UI Light" w:hAnsi="Segoe UI Light"/>
          <w:sz w:val="26"/>
          <w:szCs w:val="26"/>
        </w:rPr>
      </w:pPr>
      <w:ins w:id="149" w:author="DELL" w:date="2017-07-08T12:47:00Z">
        <w:r>
          <w:rPr>
            <w:rFonts w:ascii="Segoe UI Light" w:hAnsi="Segoe UI Light"/>
            <w:sz w:val="26"/>
            <w:szCs w:val="26"/>
          </w:rPr>
          <w:t>Rechercher</w:t>
        </w:r>
      </w:ins>
    </w:p>
    <w:p w:rsidR="00370390" w:rsidRPr="008A6F9C" w:rsidRDefault="0094714D" w:rsidP="008A6F9C">
      <w:pPr>
        <w:pStyle w:val="Paragraphedeliste"/>
        <w:numPr>
          <w:ilvl w:val="0"/>
          <w:numId w:val="13"/>
        </w:numPr>
        <w:jc w:val="both"/>
        <w:rPr>
          <w:rFonts w:ascii="Segoe UI Light" w:hAnsi="Segoe UI Light"/>
          <w:sz w:val="26"/>
          <w:szCs w:val="26"/>
        </w:rPr>
      </w:pPr>
      <w:r w:rsidRPr="008A6F9C">
        <w:rPr>
          <w:rFonts w:ascii="Segoe UI Light" w:hAnsi="Segoe UI Light"/>
          <w:b/>
          <w:sz w:val="26"/>
          <w:szCs w:val="26"/>
        </w:rPr>
        <w:t>Module contribution</w:t>
      </w:r>
      <w:r w:rsidR="00370390" w:rsidRPr="008A6F9C">
        <w:rPr>
          <w:rFonts w:ascii="Segoe UI Light" w:hAnsi="Segoe UI Light"/>
          <w:b/>
          <w:sz w:val="26"/>
          <w:szCs w:val="26"/>
        </w:rPr>
        <w:t> </w:t>
      </w:r>
      <w:r w:rsidR="00370390" w:rsidRPr="008A6F9C">
        <w:rPr>
          <w:rFonts w:ascii="Segoe UI Light" w:hAnsi="Segoe UI Light"/>
          <w:sz w:val="26"/>
          <w:szCs w:val="26"/>
        </w:rPr>
        <w:t>: Puisque nous</w:t>
      </w:r>
      <w:ins w:id="150" w:author="DELL" w:date="2017-07-08T12:49:00Z">
        <w:r w:rsidR="004C004D">
          <w:rPr>
            <w:rFonts w:ascii="Segoe UI Light" w:hAnsi="Segoe UI Light"/>
            <w:sz w:val="26"/>
            <w:szCs w:val="26"/>
          </w:rPr>
          <w:t xml:space="preserve"> ne possédons pas l</w:t>
        </w:r>
      </w:ins>
      <w:ins w:id="151" w:author="DELL" w:date="2017-07-08T12:50:00Z">
        <w:r w:rsidR="004C004D">
          <w:rPr>
            <w:rFonts w:ascii="Segoe UI Light" w:hAnsi="Segoe UI Light"/>
            <w:sz w:val="26"/>
            <w:szCs w:val="26"/>
          </w:rPr>
          <w:t>’</w:t>
        </w:r>
        <w:r w:rsidR="004C004D">
          <w:rPr>
            <w:rFonts w:ascii="Segoe UI Light" w:hAnsi="Segoe UI Light"/>
            <w:sz w:val="26"/>
            <w:szCs w:val="26"/>
          </w:rPr>
          <w:t>intégralité</w:t>
        </w:r>
      </w:ins>
      <w:r w:rsidR="00370390" w:rsidRPr="008A6F9C">
        <w:rPr>
          <w:rFonts w:ascii="Segoe UI Light" w:hAnsi="Segoe UI Light"/>
          <w:sz w:val="26"/>
          <w:szCs w:val="26"/>
        </w:rPr>
        <w:t xml:space="preserve"> </w:t>
      </w:r>
      <w:proofErr w:type="gramStart"/>
      <w:r w:rsidR="00370390" w:rsidRPr="004C004D">
        <w:rPr>
          <w:rFonts w:ascii="Segoe UI Light" w:hAnsi="Segoe UI Light"/>
          <w:strike/>
          <w:sz w:val="26"/>
          <w:szCs w:val="26"/>
          <w:rPrChange w:id="152" w:author="DELL" w:date="2017-07-08T12:50:00Z">
            <w:rPr>
              <w:rFonts w:ascii="Segoe UI Light" w:hAnsi="Segoe UI Light"/>
              <w:sz w:val="26"/>
              <w:szCs w:val="26"/>
            </w:rPr>
          </w:rPrChange>
        </w:rPr>
        <w:t>n’avons</w:t>
      </w:r>
      <w:proofErr w:type="gramEnd"/>
      <w:r w:rsidR="00370390" w:rsidRPr="004C004D">
        <w:rPr>
          <w:rFonts w:ascii="Segoe UI Light" w:hAnsi="Segoe UI Light"/>
          <w:strike/>
          <w:sz w:val="26"/>
          <w:szCs w:val="26"/>
          <w:rPrChange w:id="153" w:author="DELL" w:date="2017-07-08T12:50:00Z">
            <w:rPr>
              <w:rFonts w:ascii="Segoe UI Light" w:hAnsi="Segoe UI Light"/>
              <w:sz w:val="26"/>
              <w:szCs w:val="26"/>
            </w:rPr>
          </w:rPrChange>
        </w:rPr>
        <w:t xml:space="preserve"> pas toutes </w:t>
      </w:r>
      <w:proofErr w:type="spellStart"/>
      <w:r w:rsidR="00370390" w:rsidRPr="004C004D">
        <w:rPr>
          <w:rFonts w:ascii="Segoe UI Light" w:hAnsi="Segoe UI Light"/>
          <w:strike/>
          <w:sz w:val="26"/>
          <w:szCs w:val="26"/>
          <w:rPrChange w:id="154" w:author="DELL" w:date="2017-07-08T12:50:00Z">
            <w:rPr>
              <w:rFonts w:ascii="Segoe UI Light" w:hAnsi="Segoe UI Light"/>
              <w:sz w:val="26"/>
              <w:szCs w:val="26"/>
            </w:rPr>
          </w:rPrChange>
        </w:rPr>
        <w:t>l</w:t>
      </w:r>
      <w:ins w:id="155" w:author="DELL" w:date="2017-07-08T12:50:00Z">
        <w:r w:rsidR="004C004D">
          <w:rPr>
            <w:rFonts w:ascii="Segoe UI Light" w:hAnsi="Segoe UI Light"/>
            <w:sz w:val="26"/>
            <w:szCs w:val="26"/>
          </w:rPr>
          <w:t>d</w:t>
        </w:r>
      </w:ins>
      <w:r w:rsidR="00370390" w:rsidRPr="008A6F9C">
        <w:rPr>
          <w:rFonts w:ascii="Segoe UI Light" w:hAnsi="Segoe UI Light"/>
          <w:sz w:val="26"/>
          <w:szCs w:val="26"/>
        </w:rPr>
        <w:t>es</w:t>
      </w:r>
      <w:proofErr w:type="spellEnd"/>
      <w:r w:rsidR="00370390" w:rsidRPr="008A6F9C">
        <w:rPr>
          <w:rFonts w:ascii="Segoe UI Light" w:hAnsi="Segoe UI Light"/>
          <w:sz w:val="26"/>
          <w:szCs w:val="26"/>
        </w:rPr>
        <w:t xml:space="preserve"> expressions, </w:t>
      </w:r>
      <w:proofErr w:type="spellStart"/>
      <w:ins w:id="156" w:author="DELL" w:date="2017-07-08T12:50:00Z">
        <w:r w:rsidR="004C004D">
          <w:rPr>
            <w:rFonts w:ascii="Segoe UI Light" w:hAnsi="Segoe UI Light"/>
            <w:sz w:val="26"/>
            <w:szCs w:val="26"/>
          </w:rPr>
          <w:t>d</w:t>
        </w:r>
      </w:ins>
      <w:r w:rsidR="00370390" w:rsidRPr="008A6F9C">
        <w:rPr>
          <w:rFonts w:ascii="Segoe UI Light" w:hAnsi="Segoe UI Light"/>
          <w:sz w:val="26"/>
          <w:szCs w:val="26"/>
        </w:rPr>
        <w:t>les</w:t>
      </w:r>
      <w:proofErr w:type="spellEnd"/>
      <w:r w:rsidR="00370390" w:rsidRPr="008A6F9C">
        <w:rPr>
          <w:rFonts w:ascii="Segoe UI Light" w:hAnsi="Segoe UI Light"/>
          <w:sz w:val="26"/>
          <w:szCs w:val="26"/>
        </w:rPr>
        <w:t xml:space="preserve">  langues, </w:t>
      </w:r>
      <w:proofErr w:type="spellStart"/>
      <w:ins w:id="157" w:author="DELL" w:date="2017-07-08T12:50:00Z">
        <w:r w:rsidR="004C004D">
          <w:rPr>
            <w:rFonts w:ascii="Segoe UI Light" w:hAnsi="Segoe UI Light"/>
            <w:sz w:val="26"/>
            <w:szCs w:val="26"/>
          </w:rPr>
          <w:t>d</w:t>
        </w:r>
      </w:ins>
      <w:r w:rsidR="00370390" w:rsidRPr="008A6F9C">
        <w:rPr>
          <w:rFonts w:ascii="Segoe UI Light" w:hAnsi="Segoe UI Light"/>
          <w:sz w:val="26"/>
          <w:szCs w:val="26"/>
        </w:rPr>
        <w:t>les</w:t>
      </w:r>
      <w:proofErr w:type="spellEnd"/>
      <w:r w:rsidR="00370390" w:rsidRPr="008A6F9C">
        <w:rPr>
          <w:rFonts w:ascii="Segoe UI Light" w:hAnsi="Segoe UI Light"/>
          <w:sz w:val="26"/>
          <w:szCs w:val="26"/>
        </w:rPr>
        <w:t xml:space="preserve"> villages et </w:t>
      </w:r>
      <w:proofErr w:type="spellStart"/>
      <w:ins w:id="158" w:author="DELL" w:date="2017-07-08T12:50:00Z">
        <w:r w:rsidR="004C004D">
          <w:rPr>
            <w:rFonts w:ascii="Segoe UI Light" w:hAnsi="Segoe UI Light"/>
            <w:sz w:val="26"/>
            <w:szCs w:val="26"/>
          </w:rPr>
          <w:t>d</w:t>
        </w:r>
      </w:ins>
      <w:r w:rsidR="00370390" w:rsidRPr="008A6F9C">
        <w:rPr>
          <w:rFonts w:ascii="Segoe UI Light" w:hAnsi="Segoe UI Light"/>
          <w:sz w:val="26"/>
          <w:szCs w:val="26"/>
        </w:rPr>
        <w:t>les</w:t>
      </w:r>
      <w:proofErr w:type="spellEnd"/>
      <w:r w:rsidR="00370390" w:rsidRPr="008A6F9C">
        <w:rPr>
          <w:rFonts w:ascii="Segoe UI Light" w:hAnsi="Segoe UI Light"/>
          <w:sz w:val="26"/>
          <w:szCs w:val="26"/>
        </w:rPr>
        <w:t xml:space="preserve"> proverbes du monde,  nous donnons la possibilité aux utilisateurs de nous faire des suggestions</w:t>
      </w:r>
      <w:ins w:id="159" w:author="DELL" w:date="2017-07-08T12:57:00Z">
        <w:r w:rsidR="001A0276">
          <w:rPr>
            <w:rFonts w:ascii="Segoe UI Light" w:hAnsi="Segoe UI Light"/>
            <w:sz w:val="26"/>
            <w:szCs w:val="26"/>
          </w:rPr>
          <w:t xml:space="preserve"> ou des propositions</w:t>
        </w:r>
      </w:ins>
      <w:r w:rsidR="00370390" w:rsidRPr="008A6F9C">
        <w:rPr>
          <w:rFonts w:ascii="Segoe UI Light" w:hAnsi="Segoe UI Light"/>
          <w:sz w:val="26"/>
          <w:szCs w:val="26"/>
        </w:rPr>
        <w:t xml:space="preserve"> et ceux-ci sont affichés suite à une validation</w:t>
      </w:r>
      <w:ins w:id="160" w:author="DELL" w:date="2017-07-08T12:51:00Z">
        <w:r w:rsidR="004C004D">
          <w:rPr>
            <w:rFonts w:ascii="Segoe UI Light" w:hAnsi="Segoe UI Light"/>
            <w:sz w:val="26"/>
            <w:szCs w:val="26"/>
          </w:rPr>
          <w:t xml:space="preserve"> de l</w:t>
        </w:r>
        <w:r w:rsidR="004C004D">
          <w:rPr>
            <w:rFonts w:ascii="Segoe UI Light" w:hAnsi="Segoe UI Light"/>
            <w:sz w:val="26"/>
            <w:szCs w:val="26"/>
          </w:rPr>
          <w:t>’</w:t>
        </w:r>
        <w:r w:rsidR="004C004D">
          <w:rPr>
            <w:rFonts w:ascii="Segoe UI Light" w:hAnsi="Segoe UI Light"/>
            <w:sz w:val="26"/>
            <w:szCs w:val="26"/>
          </w:rPr>
          <w:t>administrat</w:t>
        </w:r>
      </w:ins>
      <w:ins w:id="161" w:author="DELL" w:date="2017-07-08T12:58:00Z">
        <w:r w:rsidR="001A0276">
          <w:rPr>
            <w:rFonts w:ascii="Segoe UI Light" w:hAnsi="Segoe UI Light"/>
            <w:sz w:val="26"/>
            <w:szCs w:val="26"/>
          </w:rPr>
          <w:t>eur</w:t>
        </w:r>
      </w:ins>
      <w:r w:rsidR="00370390" w:rsidRPr="008A6F9C">
        <w:rPr>
          <w:rFonts w:ascii="Segoe UI Light" w:hAnsi="Segoe UI Light"/>
          <w:sz w:val="26"/>
          <w:szCs w:val="26"/>
        </w:rPr>
        <w:t xml:space="preserve">. </w:t>
      </w:r>
    </w:p>
    <w:p w:rsidR="00D107EF" w:rsidRPr="008A6F9C" w:rsidRDefault="00D107EF" w:rsidP="008A6F9C">
      <w:pPr>
        <w:pStyle w:val="Paragraphedeliste"/>
        <w:numPr>
          <w:ilvl w:val="1"/>
          <w:numId w:val="13"/>
        </w:numPr>
        <w:jc w:val="both"/>
        <w:rPr>
          <w:rFonts w:ascii="Segoe UI Light" w:hAnsi="Segoe UI Light" w:cs="Times New Roman"/>
          <w:sz w:val="26"/>
          <w:szCs w:val="26"/>
        </w:rPr>
      </w:pPr>
      <w:r w:rsidRPr="008A6F9C">
        <w:rPr>
          <w:rFonts w:ascii="Segoe UI Light" w:hAnsi="Segoe UI Light" w:cs="Times New Roman"/>
          <w:sz w:val="26"/>
          <w:szCs w:val="26"/>
        </w:rPr>
        <w:t>Apporter des contributions (expressions, langues, villages, proverbes, traduction)</w:t>
      </w:r>
    </w:p>
    <w:p w:rsidR="00D107EF" w:rsidRPr="008A6F9C" w:rsidRDefault="00D107EF" w:rsidP="008A6F9C">
      <w:pPr>
        <w:pStyle w:val="Paragraphedeliste"/>
        <w:numPr>
          <w:ilvl w:val="0"/>
          <w:numId w:val="13"/>
        </w:numPr>
        <w:jc w:val="both"/>
        <w:rPr>
          <w:rFonts w:ascii="Segoe UI Light" w:hAnsi="Segoe UI Light"/>
          <w:sz w:val="26"/>
          <w:szCs w:val="26"/>
        </w:rPr>
      </w:pPr>
      <w:r w:rsidRPr="008A6F9C">
        <w:rPr>
          <w:rFonts w:ascii="Segoe UI Light" w:hAnsi="Segoe UI Light"/>
          <w:b/>
          <w:sz w:val="26"/>
          <w:szCs w:val="26"/>
        </w:rPr>
        <w:t xml:space="preserve">Module </w:t>
      </w:r>
      <w:proofErr w:type="spellStart"/>
      <w:r w:rsidRPr="008A6F9C">
        <w:rPr>
          <w:rFonts w:ascii="Segoe UI Light" w:hAnsi="Segoe UI Light"/>
          <w:b/>
          <w:sz w:val="26"/>
          <w:szCs w:val="26"/>
        </w:rPr>
        <w:t>map</w:t>
      </w:r>
      <w:proofErr w:type="spellEnd"/>
      <w:r w:rsidRPr="008A6F9C">
        <w:rPr>
          <w:rFonts w:ascii="Segoe UI Light" w:hAnsi="Segoe UI Light"/>
          <w:b/>
          <w:sz w:val="26"/>
          <w:szCs w:val="26"/>
        </w:rPr>
        <w:t> </w:t>
      </w:r>
      <w:r w:rsidRPr="008A6F9C">
        <w:rPr>
          <w:rFonts w:ascii="Segoe UI Light" w:hAnsi="Segoe UI Light"/>
          <w:sz w:val="26"/>
          <w:szCs w:val="26"/>
        </w:rPr>
        <w:t xml:space="preserve">: Une carte qui présente </w:t>
      </w:r>
      <w:ins w:id="162" w:author="DELL" w:date="2017-07-08T13:01:00Z">
        <w:r w:rsidR="001A0276">
          <w:rPr>
            <w:rFonts w:ascii="Segoe UI Light" w:hAnsi="Segoe UI Light"/>
            <w:sz w:val="26"/>
            <w:szCs w:val="26"/>
          </w:rPr>
          <w:t>tous les</w:t>
        </w:r>
        <w:r w:rsidR="001A0276" w:rsidRPr="001A0276">
          <w:rPr>
            <w:rFonts w:ascii="Segoe UI Light" w:hAnsi="Segoe UI Light"/>
            <w:strike/>
            <w:sz w:val="26"/>
            <w:szCs w:val="26"/>
            <w:rPrChange w:id="163" w:author="DELL" w:date="2017-07-08T13:04:00Z">
              <w:rPr>
                <w:rFonts w:ascii="Segoe UI Light" w:hAnsi="Segoe UI Light"/>
                <w:sz w:val="26"/>
                <w:szCs w:val="26"/>
              </w:rPr>
            </w:rPrChange>
          </w:rPr>
          <w:t xml:space="preserve"> </w:t>
        </w:r>
      </w:ins>
      <w:proofErr w:type="spellStart"/>
      <w:r w:rsidRPr="001A0276">
        <w:rPr>
          <w:rFonts w:ascii="Segoe UI Light" w:hAnsi="Segoe UI Light"/>
          <w:strike/>
          <w:sz w:val="26"/>
          <w:szCs w:val="26"/>
          <w:rPrChange w:id="164" w:author="DELL" w:date="2017-07-08T13:04:00Z">
            <w:rPr>
              <w:rFonts w:ascii="Segoe UI Light" w:hAnsi="Segoe UI Light"/>
              <w:sz w:val="26"/>
              <w:szCs w:val="26"/>
            </w:rPr>
          </w:rPrChange>
        </w:rPr>
        <w:t>les</w:t>
      </w:r>
      <w:proofErr w:type="spellEnd"/>
      <w:r w:rsidRPr="001A0276">
        <w:rPr>
          <w:rFonts w:ascii="Segoe UI Light" w:hAnsi="Segoe UI Light"/>
          <w:strike/>
          <w:sz w:val="26"/>
          <w:szCs w:val="26"/>
          <w:rPrChange w:id="165" w:author="DELL" w:date="2017-07-08T13:04:00Z">
            <w:rPr>
              <w:rFonts w:ascii="Segoe UI Light" w:hAnsi="Segoe UI Light"/>
              <w:sz w:val="26"/>
              <w:szCs w:val="26"/>
            </w:rPr>
          </w:rPrChange>
        </w:rPr>
        <w:t xml:space="preserve"> différents</w:t>
      </w:r>
      <w:r w:rsidRPr="008A6F9C">
        <w:rPr>
          <w:rFonts w:ascii="Segoe UI Light" w:hAnsi="Segoe UI Light"/>
          <w:sz w:val="26"/>
          <w:szCs w:val="26"/>
        </w:rPr>
        <w:t xml:space="preserve"> pays</w:t>
      </w:r>
      <w:ins w:id="166" w:author="DELL" w:date="2017-07-08T13:01:00Z">
        <w:r w:rsidR="001A0276">
          <w:rPr>
            <w:rFonts w:ascii="Segoe UI Light" w:hAnsi="Segoe UI Light"/>
            <w:sz w:val="26"/>
            <w:szCs w:val="26"/>
          </w:rPr>
          <w:t xml:space="preserve"> du monde</w:t>
        </w:r>
      </w:ins>
      <w:r w:rsidRPr="008A6F9C">
        <w:rPr>
          <w:rFonts w:ascii="Segoe UI Light" w:hAnsi="Segoe UI Light"/>
          <w:sz w:val="26"/>
          <w:szCs w:val="26"/>
        </w:rPr>
        <w:t xml:space="preserve"> </w:t>
      </w:r>
      <w:proofErr w:type="spellStart"/>
      <w:r w:rsidRPr="008A6F9C">
        <w:rPr>
          <w:rFonts w:ascii="Segoe UI Light" w:hAnsi="Segoe UI Light"/>
          <w:sz w:val="26"/>
          <w:szCs w:val="26"/>
        </w:rPr>
        <w:t>o</w:t>
      </w:r>
      <w:ins w:id="167" w:author="DELL" w:date="2017-07-08T13:01:00Z">
        <w:r w:rsidR="001A0276">
          <w:rPr>
            <w:rFonts w:ascii="Segoe UI Light" w:hAnsi="Segoe UI Light"/>
            <w:sz w:val="26"/>
            <w:szCs w:val="26"/>
          </w:rPr>
          <w:t>ù</w:t>
        </w:r>
      </w:ins>
      <w:r w:rsidRPr="008A6F9C">
        <w:rPr>
          <w:rFonts w:ascii="Segoe UI Light" w:hAnsi="Segoe UI Light"/>
          <w:sz w:val="26"/>
          <w:szCs w:val="26"/>
        </w:rPr>
        <w:t>u</w:t>
      </w:r>
      <w:proofErr w:type="spellEnd"/>
      <w:r w:rsidRPr="008A6F9C">
        <w:rPr>
          <w:rFonts w:ascii="Segoe UI Light" w:hAnsi="Segoe UI Light"/>
          <w:sz w:val="26"/>
          <w:szCs w:val="26"/>
        </w:rPr>
        <w:t xml:space="preserve"> on trouve les différentes langues</w:t>
      </w:r>
      <w:r w:rsidR="00C143C0" w:rsidRPr="008A6F9C">
        <w:rPr>
          <w:rFonts w:ascii="Segoe UI Light" w:hAnsi="Segoe UI Light"/>
          <w:sz w:val="26"/>
          <w:szCs w:val="26"/>
        </w:rPr>
        <w:t>, expressions, proverbes et villages</w:t>
      </w:r>
      <w:r w:rsidRPr="008A6F9C">
        <w:rPr>
          <w:rFonts w:ascii="Segoe UI Light" w:hAnsi="Segoe UI Light"/>
          <w:sz w:val="26"/>
          <w:szCs w:val="26"/>
        </w:rPr>
        <w:t xml:space="preserve"> </w:t>
      </w:r>
      <w:r w:rsidRPr="001A0276">
        <w:rPr>
          <w:rFonts w:ascii="Segoe UI Light" w:hAnsi="Segoe UI Light"/>
          <w:strike/>
          <w:sz w:val="26"/>
          <w:szCs w:val="26"/>
          <w:rPrChange w:id="168" w:author="DELL" w:date="2017-07-08T13:04:00Z">
            <w:rPr>
              <w:rFonts w:ascii="Segoe UI Light" w:hAnsi="Segoe UI Light"/>
              <w:sz w:val="26"/>
              <w:szCs w:val="26"/>
            </w:rPr>
          </w:rPrChange>
        </w:rPr>
        <w:t>que nous avons</w:t>
      </w:r>
      <w:r w:rsidRPr="008A6F9C">
        <w:rPr>
          <w:rFonts w:ascii="Segoe UI Light" w:hAnsi="Segoe UI Light"/>
          <w:sz w:val="26"/>
          <w:szCs w:val="26"/>
        </w:rPr>
        <w:t>.</w:t>
      </w:r>
    </w:p>
    <w:p w:rsidR="00DC2C64" w:rsidRPr="00AF6F4E" w:rsidRDefault="0080037C" w:rsidP="008A6F9C">
      <w:pPr>
        <w:pStyle w:val="Paragraphedeliste"/>
        <w:numPr>
          <w:ilvl w:val="0"/>
          <w:numId w:val="13"/>
        </w:numPr>
        <w:jc w:val="both"/>
        <w:rPr>
          <w:ins w:id="169" w:author="DELL" w:date="2017-07-08T13:23:00Z"/>
          <w:rFonts w:ascii="Segoe UI Light" w:hAnsi="Segoe UI Light" w:cs="Times New Roman"/>
          <w:sz w:val="26"/>
          <w:szCs w:val="26"/>
          <w:rPrChange w:id="170" w:author="DELL" w:date="2017-07-08T13:23:00Z">
            <w:rPr>
              <w:ins w:id="171" w:author="DELL" w:date="2017-07-08T13:23:00Z"/>
              <w:rFonts w:ascii="Segoe UI Light" w:hAnsi="Segoe UI Light"/>
              <w:sz w:val="26"/>
              <w:szCs w:val="26"/>
            </w:rPr>
          </w:rPrChange>
        </w:rPr>
      </w:pPr>
      <w:r w:rsidRPr="008A6F9C">
        <w:rPr>
          <w:rFonts w:ascii="Segoe UI Light" w:hAnsi="Segoe UI Light"/>
          <w:b/>
          <w:sz w:val="26"/>
          <w:szCs w:val="26"/>
        </w:rPr>
        <w:t>Module fil d’actualité </w:t>
      </w:r>
      <w:r w:rsidR="00DC2C64" w:rsidRPr="008A6F9C">
        <w:rPr>
          <w:rFonts w:ascii="Segoe UI Light" w:hAnsi="Segoe UI Light"/>
          <w:b/>
          <w:sz w:val="26"/>
          <w:szCs w:val="26"/>
        </w:rPr>
        <w:t>global</w:t>
      </w:r>
      <w:ins w:id="172" w:author="DELL" w:date="2017-07-08T13:21:00Z">
        <w:r w:rsidR="00AF6F4E">
          <w:rPr>
            <w:rFonts w:ascii="Segoe UI Light" w:hAnsi="Segoe UI Light"/>
            <w:b/>
            <w:sz w:val="26"/>
            <w:szCs w:val="26"/>
          </w:rPr>
          <w:t>e</w:t>
        </w:r>
      </w:ins>
      <w:r w:rsidRPr="008A6F9C">
        <w:rPr>
          <w:rFonts w:ascii="Segoe UI Light" w:hAnsi="Segoe UI Light"/>
          <w:sz w:val="26"/>
          <w:szCs w:val="26"/>
        </w:rPr>
        <w:t>:</w:t>
      </w:r>
      <w:ins w:id="173" w:author="DELL" w:date="2017-07-08T13:04:00Z">
        <w:r w:rsidR="001A0276">
          <w:rPr>
            <w:rFonts w:ascii="Segoe UI Light" w:hAnsi="Segoe UI Light"/>
            <w:sz w:val="26"/>
            <w:szCs w:val="26"/>
          </w:rPr>
          <w:t xml:space="preserve"> </w:t>
        </w:r>
      </w:ins>
      <w:ins w:id="174" w:author="DELL" w:date="2017-07-08T13:21:00Z">
        <w:r w:rsidR="00AF6F4E">
          <w:rPr>
            <w:rFonts w:ascii="Segoe UI Light" w:hAnsi="Segoe UI Light"/>
            <w:sz w:val="26"/>
            <w:szCs w:val="26"/>
          </w:rPr>
          <w:t xml:space="preserve">Ce module </w:t>
        </w:r>
        <w:proofErr w:type="spellStart"/>
        <w:r w:rsidR="00AF6F4E">
          <w:rPr>
            <w:rFonts w:ascii="Segoe UI Light" w:hAnsi="Segoe UI Light"/>
            <w:sz w:val="26"/>
            <w:szCs w:val="26"/>
          </w:rPr>
          <w:t>pemet</w:t>
        </w:r>
        <w:proofErr w:type="spellEnd"/>
        <w:r w:rsidR="00AF6F4E">
          <w:rPr>
            <w:rFonts w:ascii="Segoe UI Light" w:hAnsi="Segoe UI Light"/>
            <w:sz w:val="26"/>
            <w:szCs w:val="26"/>
          </w:rPr>
          <w:t xml:space="preserve"> de suivre l</w:t>
        </w:r>
        <w:r w:rsidR="00AF6F4E">
          <w:rPr>
            <w:rFonts w:ascii="Segoe UI Light" w:hAnsi="Segoe UI Light"/>
            <w:sz w:val="26"/>
            <w:szCs w:val="26"/>
          </w:rPr>
          <w:t>’</w:t>
        </w:r>
        <w:r w:rsidR="00AF6F4E">
          <w:rPr>
            <w:rFonts w:ascii="Segoe UI Light" w:hAnsi="Segoe UI Light"/>
            <w:sz w:val="26"/>
            <w:szCs w:val="26"/>
          </w:rPr>
          <w:t>actualité globale des utilisateurs de la plateforme.</w:t>
        </w:r>
      </w:ins>
    </w:p>
    <w:p w:rsidR="00AF6F4E" w:rsidRPr="00AF6F4E" w:rsidRDefault="00AF6F4E" w:rsidP="00AF6F4E">
      <w:pPr>
        <w:pStyle w:val="Paragraphedeliste"/>
        <w:numPr>
          <w:ilvl w:val="1"/>
          <w:numId w:val="13"/>
        </w:numPr>
        <w:jc w:val="both"/>
        <w:rPr>
          <w:ins w:id="175" w:author="DELL" w:date="2017-07-08T13:22:00Z"/>
          <w:rFonts w:ascii="Segoe UI Light" w:hAnsi="Segoe UI Light" w:cs="Times New Roman"/>
          <w:sz w:val="26"/>
          <w:szCs w:val="26"/>
          <w:rPrChange w:id="176" w:author="DELL" w:date="2017-07-08T13:23:00Z">
            <w:rPr>
              <w:ins w:id="177" w:author="DELL" w:date="2017-07-08T13:22:00Z"/>
              <w:rFonts w:ascii="Segoe UI Light" w:hAnsi="Segoe UI Light"/>
              <w:sz w:val="26"/>
              <w:szCs w:val="26"/>
            </w:rPr>
          </w:rPrChange>
        </w:rPr>
        <w:pPrChange w:id="178" w:author="DELL" w:date="2017-07-08T13:23:00Z">
          <w:pPr>
            <w:pStyle w:val="Paragraphedeliste"/>
            <w:numPr>
              <w:numId w:val="13"/>
            </w:numPr>
            <w:ind w:hanging="360"/>
            <w:jc w:val="both"/>
          </w:pPr>
        </w:pPrChange>
      </w:pPr>
      <w:ins w:id="179" w:author="DELL" w:date="2017-07-08T13:23:00Z">
        <w:r>
          <w:rPr>
            <w:rFonts w:ascii="Segoe UI Light" w:hAnsi="Segoe UI Light" w:cs="Times New Roman"/>
            <w:sz w:val="26"/>
            <w:szCs w:val="26"/>
          </w:rPr>
          <w:t>Faire une publication</w:t>
        </w:r>
      </w:ins>
    </w:p>
    <w:p w:rsidR="00AF6F4E" w:rsidRDefault="00AF6F4E" w:rsidP="00AF6F4E">
      <w:pPr>
        <w:pStyle w:val="Paragraphedeliste"/>
        <w:numPr>
          <w:ilvl w:val="1"/>
          <w:numId w:val="13"/>
        </w:numPr>
        <w:jc w:val="both"/>
        <w:rPr>
          <w:ins w:id="180" w:author="DELL" w:date="2017-07-08T13:23:00Z"/>
          <w:rFonts w:ascii="Segoe UI Light" w:hAnsi="Segoe UI Light" w:cs="Times New Roman"/>
          <w:sz w:val="26"/>
          <w:szCs w:val="26"/>
        </w:rPr>
      </w:pPr>
      <w:ins w:id="181" w:author="DELL" w:date="2017-07-08T13:22:00Z">
        <w:r w:rsidRPr="008A6F9C">
          <w:rPr>
            <w:rFonts w:ascii="Segoe UI Light" w:hAnsi="Segoe UI Light" w:cs="Times New Roman"/>
            <w:sz w:val="26"/>
            <w:szCs w:val="26"/>
          </w:rPr>
          <w:t>Commenter, partager, aimer, traduire une publication</w:t>
        </w:r>
      </w:ins>
    </w:p>
    <w:p w:rsidR="00AF6F4E" w:rsidRDefault="00AF6F4E" w:rsidP="00AF6F4E">
      <w:pPr>
        <w:pStyle w:val="Paragraphedeliste"/>
        <w:numPr>
          <w:ilvl w:val="1"/>
          <w:numId w:val="13"/>
        </w:numPr>
        <w:jc w:val="both"/>
        <w:rPr>
          <w:ins w:id="182" w:author="DELL" w:date="2017-07-08T13:23:00Z"/>
          <w:rFonts w:ascii="Segoe UI Light" w:hAnsi="Segoe UI Light" w:cs="Times New Roman"/>
          <w:sz w:val="26"/>
          <w:szCs w:val="26"/>
        </w:rPr>
      </w:pPr>
      <w:ins w:id="183" w:author="DELL" w:date="2017-07-08T13:23:00Z">
        <w:r>
          <w:rPr>
            <w:rFonts w:ascii="Segoe UI Light" w:hAnsi="Segoe UI Light" w:cs="Times New Roman"/>
            <w:sz w:val="26"/>
            <w:szCs w:val="26"/>
          </w:rPr>
          <w:t>Bloquer un membre</w:t>
        </w:r>
      </w:ins>
    </w:p>
    <w:p w:rsidR="00AF6F4E" w:rsidRDefault="00AF6F4E" w:rsidP="00AF6F4E">
      <w:pPr>
        <w:pStyle w:val="Paragraphedeliste"/>
        <w:numPr>
          <w:ilvl w:val="1"/>
          <w:numId w:val="13"/>
        </w:numPr>
        <w:jc w:val="both"/>
        <w:rPr>
          <w:ins w:id="184" w:author="DELL" w:date="2017-07-08T13:22:00Z"/>
          <w:rFonts w:ascii="Segoe UI Light" w:hAnsi="Segoe UI Light" w:cs="Times New Roman"/>
          <w:sz w:val="26"/>
          <w:szCs w:val="26"/>
        </w:rPr>
      </w:pPr>
    </w:p>
    <w:p w:rsidR="00AF6F4E" w:rsidRPr="008A6F9C" w:rsidRDefault="00AF6F4E" w:rsidP="00AF6F4E">
      <w:pPr>
        <w:pStyle w:val="Paragraphedeliste"/>
        <w:jc w:val="both"/>
        <w:rPr>
          <w:rFonts w:ascii="Segoe UI Light" w:hAnsi="Segoe UI Light" w:cs="Times New Roman"/>
          <w:sz w:val="26"/>
          <w:szCs w:val="26"/>
        </w:rPr>
        <w:pPrChange w:id="185" w:author="DELL" w:date="2017-07-08T13:22:00Z">
          <w:pPr>
            <w:pStyle w:val="Paragraphedeliste"/>
            <w:numPr>
              <w:numId w:val="13"/>
            </w:numPr>
            <w:ind w:hanging="360"/>
            <w:jc w:val="both"/>
          </w:pPr>
        </w:pPrChange>
      </w:pPr>
    </w:p>
    <w:p w:rsidR="0094714D" w:rsidRPr="008A6F9C" w:rsidRDefault="00C143C0" w:rsidP="008A6F9C">
      <w:pPr>
        <w:pStyle w:val="Paragraphedeliste"/>
        <w:numPr>
          <w:ilvl w:val="0"/>
          <w:numId w:val="13"/>
        </w:numPr>
        <w:jc w:val="both"/>
        <w:rPr>
          <w:rFonts w:ascii="Segoe UI Light" w:hAnsi="Segoe UI Light"/>
          <w:sz w:val="26"/>
          <w:szCs w:val="26"/>
        </w:rPr>
      </w:pPr>
      <w:r w:rsidRPr="008A6F9C">
        <w:rPr>
          <w:rFonts w:ascii="Segoe UI Light" w:hAnsi="Segoe UI Light"/>
          <w:b/>
          <w:sz w:val="26"/>
          <w:szCs w:val="26"/>
        </w:rPr>
        <w:lastRenderedPageBreak/>
        <w:t xml:space="preserve">Module </w:t>
      </w:r>
      <w:r w:rsidR="0071143F" w:rsidRPr="008A6F9C">
        <w:rPr>
          <w:rFonts w:ascii="Segoe UI Light" w:hAnsi="Segoe UI Light"/>
          <w:b/>
          <w:sz w:val="26"/>
          <w:szCs w:val="26"/>
        </w:rPr>
        <w:t>communauté</w:t>
      </w:r>
      <w:r w:rsidRPr="008A6F9C">
        <w:rPr>
          <w:rFonts w:ascii="Segoe UI Light" w:hAnsi="Segoe UI Light"/>
          <w:b/>
          <w:sz w:val="26"/>
          <w:szCs w:val="26"/>
        </w:rPr>
        <w:t> </w:t>
      </w:r>
      <w:r w:rsidRPr="008A6F9C">
        <w:rPr>
          <w:rFonts w:ascii="Segoe UI Light" w:hAnsi="Segoe UI Light"/>
          <w:sz w:val="26"/>
          <w:szCs w:val="26"/>
        </w:rPr>
        <w:t>:</w:t>
      </w:r>
      <w:ins w:id="186" w:author="DELL" w:date="2017-07-08T13:23:00Z">
        <w:r w:rsidR="00AF6F4E">
          <w:rPr>
            <w:rFonts w:ascii="Segoe UI Light" w:hAnsi="Segoe UI Light"/>
            <w:sz w:val="26"/>
            <w:szCs w:val="26"/>
          </w:rPr>
          <w:t xml:space="preserve"> </w:t>
        </w:r>
      </w:ins>
      <w:r w:rsidR="00417A2F" w:rsidRPr="008A6F9C">
        <w:rPr>
          <w:rFonts w:ascii="Segoe UI Light" w:hAnsi="Segoe UI Light"/>
          <w:sz w:val="26"/>
          <w:szCs w:val="26"/>
        </w:rPr>
        <w:t>Un regroupement d’utilisateur ayant pour but d’apprendre  une langue</w:t>
      </w:r>
      <w:ins w:id="187" w:author="DELL" w:date="2017-07-08T13:19:00Z">
        <w:r w:rsidR="00AF6F4E">
          <w:rPr>
            <w:rFonts w:ascii="Segoe UI Light" w:hAnsi="Segoe UI Light"/>
            <w:sz w:val="26"/>
            <w:szCs w:val="26"/>
          </w:rPr>
          <w:t xml:space="preserve"> bien précise</w:t>
        </w:r>
      </w:ins>
      <w:r w:rsidR="00417A2F" w:rsidRPr="008A6F9C">
        <w:rPr>
          <w:rFonts w:ascii="Segoe UI Light" w:hAnsi="Segoe UI Light"/>
          <w:sz w:val="26"/>
          <w:szCs w:val="26"/>
        </w:rPr>
        <w:t xml:space="preserve">. Les utilisateurs y accèdent après avoir adhéré. Le groupe  est </w:t>
      </w:r>
      <w:ins w:id="188" w:author="DELL" w:date="2017-07-08T13:19:00Z">
        <w:r w:rsidR="00AF6F4E">
          <w:rPr>
            <w:rFonts w:ascii="Segoe UI Light" w:hAnsi="Segoe UI Light"/>
            <w:sz w:val="26"/>
            <w:szCs w:val="26"/>
          </w:rPr>
          <w:t>l</w:t>
        </w:r>
        <w:r w:rsidR="00AF6F4E">
          <w:rPr>
            <w:rFonts w:ascii="Segoe UI Light" w:hAnsi="Segoe UI Light"/>
            <w:sz w:val="26"/>
            <w:szCs w:val="26"/>
          </w:rPr>
          <w:t>’</w:t>
        </w:r>
      </w:ins>
      <w:r w:rsidR="00417A2F" w:rsidRPr="008A6F9C">
        <w:rPr>
          <w:rFonts w:ascii="Segoe UI Light" w:hAnsi="Segoe UI Light"/>
          <w:sz w:val="26"/>
          <w:szCs w:val="26"/>
        </w:rPr>
        <w:t>ensemble d’utilisateur qui a pour but d’apprendre une langue dont l’accès est fonction du type de groupe.</w:t>
      </w:r>
    </w:p>
    <w:p w:rsidR="00E527DC" w:rsidRPr="008A6F9C" w:rsidRDefault="00E527DC" w:rsidP="008A6F9C">
      <w:pPr>
        <w:pStyle w:val="Paragraphedeliste"/>
        <w:numPr>
          <w:ilvl w:val="1"/>
          <w:numId w:val="13"/>
        </w:numPr>
        <w:jc w:val="both"/>
        <w:rPr>
          <w:rFonts w:ascii="Segoe UI Light" w:hAnsi="Segoe UI Light" w:cs="Times New Roman"/>
          <w:sz w:val="26"/>
          <w:szCs w:val="26"/>
        </w:rPr>
      </w:pPr>
      <w:r w:rsidRPr="008A6F9C">
        <w:rPr>
          <w:rFonts w:ascii="Segoe UI Light" w:hAnsi="Segoe UI Light" w:cs="Times New Roman"/>
          <w:sz w:val="26"/>
          <w:szCs w:val="26"/>
        </w:rPr>
        <w:t xml:space="preserve">Adhérer </w:t>
      </w:r>
      <w:r w:rsidR="00875D35" w:rsidRPr="008A6F9C">
        <w:rPr>
          <w:rFonts w:ascii="Segoe UI Light" w:hAnsi="Segoe UI Light" w:cs="Times New Roman"/>
          <w:sz w:val="26"/>
          <w:szCs w:val="26"/>
        </w:rPr>
        <w:t>à</w:t>
      </w:r>
      <w:r w:rsidRPr="008A6F9C">
        <w:rPr>
          <w:rFonts w:ascii="Segoe UI Light" w:hAnsi="Segoe UI Light" w:cs="Times New Roman"/>
          <w:sz w:val="26"/>
          <w:szCs w:val="26"/>
        </w:rPr>
        <w:t xml:space="preserve"> une communauté (langue)</w:t>
      </w:r>
    </w:p>
    <w:p w:rsidR="00417A2F" w:rsidRPr="008A6F9C" w:rsidRDefault="00417A2F" w:rsidP="008A6F9C">
      <w:pPr>
        <w:pStyle w:val="Paragraphedeliste"/>
        <w:numPr>
          <w:ilvl w:val="1"/>
          <w:numId w:val="13"/>
        </w:numPr>
        <w:jc w:val="both"/>
        <w:rPr>
          <w:rFonts w:ascii="Segoe UI Light" w:hAnsi="Segoe UI Light" w:cs="Times New Roman"/>
          <w:sz w:val="26"/>
          <w:szCs w:val="26"/>
        </w:rPr>
      </w:pPr>
      <w:r w:rsidRPr="008A6F9C">
        <w:rPr>
          <w:rFonts w:ascii="Segoe UI Light" w:hAnsi="Segoe UI Light" w:cs="Times New Roman"/>
          <w:sz w:val="26"/>
          <w:szCs w:val="26"/>
        </w:rPr>
        <w:t>Gérer des groupes (sous communautés) : créer, modif</w:t>
      </w:r>
      <w:ins w:id="189" w:author="DELL" w:date="2017-07-08T13:20:00Z">
        <w:r w:rsidR="00AF6F4E">
          <w:rPr>
            <w:rFonts w:ascii="Segoe UI Light" w:hAnsi="Segoe UI Light" w:cs="Times New Roman"/>
            <w:sz w:val="26"/>
            <w:szCs w:val="26"/>
          </w:rPr>
          <w:t>ier</w:t>
        </w:r>
      </w:ins>
      <w:del w:id="190" w:author="DELL" w:date="2017-07-08T13:20:00Z">
        <w:r w:rsidRPr="008A6F9C" w:rsidDel="00AF6F4E">
          <w:rPr>
            <w:rFonts w:ascii="Segoe UI Light" w:hAnsi="Segoe UI Light" w:cs="Times New Roman"/>
            <w:sz w:val="26"/>
            <w:szCs w:val="26"/>
          </w:rPr>
          <w:delText>ié</w:delText>
        </w:r>
      </w:del>
      <w:r w:rsidRPr="008A6F9C">
        <w:rPr>
          <w:rFonts w:ascii="Segoe UI Light" w:hAnsi="Segoe UI Light" w:cs="Times New Roman"/>
          <w:sz w:val="26"/>
          <w:szCs w:val="26"/>
        </w:rPr>
        <w:t>, supprim</w:t>
      </w:r>
      <w:ins w:id="191" w:author="DELL" w:date="2017-07-08T13:20:00Z">
        <w:r w:rsidR="00AF6F4E">
          <w:rPr>
            <w:rFonts w:ascii="Segoe UI Light" w:hAnsi="Segoe UI Light" w:cs="Times New Roman"/>
            <w:sz w:val="26"/>
            <w:szCs w:val="26"/>
          </w:rPr>
          <w:t>er</w:t>
        </w:r>
      </w:ins>
      <w:del w:id="192" w:author="DELL" w:date="2017-07-08T13:20:00Z">
        <w:r w:rsidRPr="008A6F9C" w:rsidDel="00AF6F4E">
          <w:rPr>
            <w:rFonts w:ascii="Segoe UI Light" w:hAnsi="Segoe UI Light" w:cs="Times New Roman"/>
            <w:sz w:val="26"/>
            <w:szCs w:val="26"/>
          </w:rPr>
          <w:delText>é</w:delText>
        </w:r>
      </w:del>
    </w:p>
    <w:p w:rsidR="00417A2F" w:rsidRPr="008A6F9C" w:rsidRDefault="00B46C6B" w:rsidP="008A6F9C">
      <w:pPr>
        <w:pStyle w:val="Paragraphedeliste"/>
        <w:numPr>
          <w:ilvl w:val="1"/>
          <w:numId w:val="13"/>
        </w:numPr>
        <w:jc w:val="both"/>
        <w:rPr>
          <w:rFonts w:ascii="Segoe UI Light" w:hAnsi="Segoe UI Light" w:cs="Times New Roman"/>
          <w:sz w:val="26"/>
          <w:szCs w:val="26"/>
        </w:rPr>
      </w:pPr>
      <w:r w:rsidRPr="008A6F9C">
        <w:rPr>
          <w:rFonts w:ascii="Segoe UI Light" w:hAnsi="Segoe UI Light" w:cs="Times New Roman"/>
          <w:sz w:val="26"/>
          <w:szCs w:val="26"/>
        </w:rPr>
        <w:t xml:space="preserve">Faire des publications </w:t>
      </w:r>
    </w:p>
    <w:p w:rsidR="00B46C6B" w:rsidRPr="008A6F9C" w:rsidRDefault="00B46C6B" w:rsidP="008A6F9C">
      <w:pPr>
        <w:pStyle w:val="Paragraphedeliste"/>
        <w:numPr>
          <w:ilvl w:val="1"/>
          <w:numId w:val="13"/>
        </w:numPr>
        <w:jc w:val="both"/>
        <w:rPr>
          <w:rFonts w:ascii="Segoe UI Light" w:hAnsi="Segoe UI Light" w:cs="Times New Roman"/>
          <w:sz w:val="26"/>
          <w:szCs w:val="26"/>
        </w:rPr>
      </w:pPr>
      <w:r w:rsidRPr="008A6F9C">
        <w:rPr>
          <w:rFonts w:ascii="Segoe UI Light" w:hAnsi="Segoe UI Light" w:cs="Times New Roman"/>
          <w:sz w:val="26"/>
          <w:szCs w:val="26"/>
        </w:rPr>
        <w:t>Commenter, partager, aimer, traduire une publication</w:t>
      </w:r>
    </w:p>
    <w:p w:rsidR="007E46E7" w:rsidRPr="008A6F9C" w:rsidRDefault="007E46E7" w:rsidP="008A6F9C">
      <w:pPr>
        <w:pStyle w:val="Paragraphedeliste"/>
        <w:numPr>
          <w:ilvl w:val="0"/>
          <w:numId w:val="13"/>
        </w:numPr>
        <w:jc w:val="both"/>
        <w:rPr>
          <w:rFonts w:ascii="Segoe UI Light" w:hAnsi="Segoe UI Light" w:cs="Times New Roman"/>
          <w:sz w:val="26"/>
          <w:szCs w:val="26"/>
        </w:rPr>
      </w:pPr>
      <w:r w:rsidRPr="008A6F9C">
        <w:rPr>
          <w:rFonts w:ascii="Segoe UI Light" w:hAnsi="Segoe UI Light" w:cs="Times New Roman"/>
          <w:b/>
          <w:sz w:val="26"/>
          <w:szCs w:val="26"/>
        </w:rPr>
        <w:t>Module traducteur</w:t>
      </w:r>
      <w:r w:rsidRPr="008A6F9C">
        <w:rPr>
          <w:rFonts w:ascii="Segoe UI Light" w:hAnsi="Segoe UI Light" w:cs="Times New Roman"/>
          <w:sz w:val="26"/>
          <w:szCs w:val="26"/>
        </w:rPr>
        <w:t xml:space="preserve"> : </w:t>
      </w:r>
      <w:r w:rsidR="0015660A" w:rsidRPr="008A6F9C">
        <w:rPr>
          <w:rFonts w:ascii="Segoe UI Light" w:hAnsi="Segoe UI Light" w:cs="Times New Roman"/>
          <w:sz w:val="26"/>
          <w:szCs w:val="26"/>
        </w:rPr>
        <w:t xml:space="preserve">Traduire un texte ou un mot en toutes les langues </w:t>
      </w:r>
      <w:ins w:id="193" w:author="DELL" w:date="2017-07-08T13:25:00Z">
        <w:r w:rsidR="00AF6F4E">
          <w:rPr>
            <w:rFonts w:ascii="Segoe UI Light" w:hAnsi="Segoe UI Light" w:cs="Times New Roman"/>
            <w:sz w:val="26"/>
            <w:szCs w:val="26"/>
          </w:rPr>
          <w:t>(</w:t>
        </w:r>
      </w:ins>
      <w:r w:rsidR="0015660A" w:rsidRPr="008A6F9C">
        <w:rPr>
          <w:rFonts w:ascii="Segoe UI Light" w:hAnsi="Segoe UI Light" w:cs="Times New Roman"/>
          <w:sz w:val="26"/>
          <w:szCs w:val="26"/>
        </w:rPr>
        <w:t>maternelles</w:t>
      </w:r>
      <w:ins w:id="194" w:author="DELL" w:date="2017-07-08T13:24:00Z">
        <w:r w:rsidR="00AF6F4E">
          <w:rPr>
            <w:rFonts w:ascii="Segoe UI Light" w:hAnsi="Segoe UI Light" w:cs="Times New Roman"/>
            <w:sz w:val="26"/>
            <w:szCs w:val="26"/>
          </w:rPr>
          <w:t xml:space="preserve"> ou internationales</w:t>
        </w:r>
      </w:ins>
      <w:ins w:id="195" w:author="DELL" w:date="2017-07-08T13:25:00Z">
        <w:r w:rsidR="00AF6F4E">
          <w:rPr>
            <w:rFonts w:ascii="Segoe UI Light" w:hAnsi="Segoe UI Light" w:cs="Times New Roman"/>
            <w:sz w:val="26"/>
            <w:szCs w:val="26"/>
          </w:rPr>
          <w:t>)</w:t>
        </w:r>
      </w:ins>
      <w:r w:rsidR="0015660A" w:rsidRPr="008A6F9C">
        <w:rPr>
          <w:rFonts w:ascii="Segoe UI Light" w:hAnsi="Segoe UI Light" w:cs="Times New Roman"/>
          <w:sz w:val="26"/>
          <w:szCs w:val="26"/>
        </w:rPr>
        <w:t xml:space="preserve"> disponibles en fonction d’un pays et en langues des signes</w:t>
      </w:r>
      <w:r w:rsidRPr="008A6F9C">
        <w:rPr>
          <w:rFonts w:ascii="Segoe UI Light" w:hAnsi="Segoe UI Light"/>
          <w:sz w:val="26"/>
          <w:szCs w:val="26"/>
        </w:rPr>
        <w:t>.</w:t>
      </w:r>
    </w:p>
    <w:p w:rsidR="00AE6201" w:rsidRPr="008A6F9C" w:rsidRDefault="00AE6201" w:rsidP="008A6F9C">
      <w:pPr>
        <w:pStyle w:val="Paragraphedeliste"/>
        <w:numPr>
          <w:ilvl w:val="0"/>
          <w:numId w:val="13"/>
        </w:numPr>
        <w:jc w:val="both"/>
        <w:rPr>
          <w:rFonts w:ascii="Segoe UI Light" w:hAnsi="Segoe UI Light"/>
          <w:sz w:val="26"/>
          <w:szCs w:val="26"/>
        </w:rPr>
      </w:pPr>
      <w:r w:rsidRPr="008A6F9C">
        <w:rPr>
          <w:rFonts w:ascii="Segoe UI Light" w:hAnsi="Segoe UI Light" w:cs="Times New Roman"/>
          <w:b/>
          <w:sz w:val="26"/>
          <w:szCs w:val="26"/>
        </w:rPr>
        <w:t>Module notification </w:t>
      </w:r>
      <w:r w:rsidRPr="008A6F9C">
        <w:rPr>
          <w:rFonts w:ascii="Segoe UI Light" w:hAnsi="Segoe UI Light" w:cs="Times New Roman"/>
          <w:sz w:val="26"/>
          <w:szCs w:val="26"/>
        </w:rPr>
        <w:t>:</w:t>
      </w:r>
      <w:ins w:id="196" w:author="DELL" w:date="2017-07-08T13:26:00Z">
        <w:r w:rsidR="00AF6F4E">
          <w:rPr>
            <w:rFonts w:ascii="Segoe UI Light" w:hAnsi="Segoe UI Light" w:cs="Times New Roman"/>
            <w:sz w:val="26"/>
            <w:szCs w:val="26"/>
          </w:rPr>
          <w:t xml:space="preserve"> </w:t>
        </w:r>
      </w:ins>
      <w:r w:rsidR="00C12F5A" w:rsidRPr="008A6F9C">
        <w:rPr>
          <w:rFonts w:ascii="Segoe UI Light" w:hAnsi="Segoe UI Light"/>
          <w:sz w:val="26"/>
          <w:szCs w:val="26"/>
        </w:rPr>
        <w:t xml:space="preserve">Permet de </w:t>
      </w:r>
      <w:del w:id="197" w:author="DELL" w:date="2017-07-08T13:26:00Z">
        <w:r w:rsidR="00C12F5A" w:rsidRPr="008A6F9C" w:rsidDel="00AF6F4E">
          <w:rPr>
            <w:rFonts w:ascii="Segoe UI Light" w:hAnsi="Segoe UI Light"/>
            <w:sz w:val="26"/>
            <w:szCs w:val="26"/>
          </w:rPr>
          <w:delText xml:space="preserve">signaler </w:delText>
        </w:r>
      </w:del>
      <w:ins w:id="198" w:author="DELL" w:date="2017-07-08T13:26:00Z">
        <w:r w:rsidR="00AF6F4E">
          <w:rPr>
            <w:rFonts w:ascii="Segoe UI Light" w:hAnsi="Segoe UI Light"/>
            <w:sz w:val="26"/>
            <w:szCs w:val="26"/>
          </w:rPr>
          <w:t>notifier</w:t>
        </w:r>
        <w:r w:rsidR="00AF6F4E" w:rsidRPr="008A6F9C">
          <w:rPr>
            <w:rFonts w:ascii="Segoe UI Light" w:hAnsi="Segoe UI Light"/>
            <w:sz w:val="26"/>
            <w:szCs w:val="26"/>
          </w:rPr>
          <w:t xml:space="preserve"> </w:t>
        </w:r>
      </w:ins>
      <w:r w:rsidR="00C12F5A" w:rsidRPr="008A6F9C">
        <w:rPr>
          <w:rFonts w:ascii="Segoe UI Light" w:hAnsi="Segoe UI Light"/>
          <w:sz w:val="26"/>
          <w:szCs w:val="26"/>
        </w:rPr>
        <w:t xml:space="preserve">l’utilisateur </w:t>
      </w:r>
      <w:r w:rsidR="00C12F5A" w:rsidRPr="00AF6F4E">
        <w:rPr>
          <w:rFonts w:ascii="Segoe UI Light" w:hAnsi="Segoe UI Light"/>
          <w:sz w:val="26"/>
          <w:szCs w:val="26"/>
          <w:rPrChange w:id="199" w:author="DELL" w:date="2017-07-08T13:26:00Z">
            <w:rPr>
              <w:rFonts w:ascii="Segoe UI Light" w:hAnsi="Segoe UI Light"/>
              <w:sz w:val="26"/>
              <w:szCs w:val="26"/>
            </w:rPr>
          </w:rPrChange>
        </w:rPr>
        <w:t>lorsqu’un certain nombre d’action ont été fait</w:t>
      </w:r>
      <w:ins w:id="200" w:author="DELL" w:date="2017-07-08T13:26:00Z">
        <w:r w:rsidR="00AF6F4E">
          <w:rPr>
            <w:rFonts w:ascii="Segoe UI Light" w:hAnsi="Segoe UI Light"/>
            <w:sz w:val="26"/>
            <w:szCs w:val="26"/>
          </w:rPr>
          <w:t>es</w:t>
        </w:r>
      </w:ins>
      <w:r w:rsidR="00C12F5A" w:rsidRPr="008A6F9C">
        <w:rPr>
          <w:rFonts w:ascii="Segoe UI Light" w:hAnsi="Segoe UI Light"/>
          <w:sz w:val="26"/>
          <w:szCs w:val="26"/>
        </w:rPr>
        <w:t xml:space="preserve"> sur la plateforme.</w:t>
      </w:r>
    </w:p>
    <w:p w:rsidR="00AE6201" w:rsidRPr="008A6F9C" w:rsidRDefault="00AE6201" w:rsidP="008A6F9C">
      <w:pPr>
        <w:pStyle w:val="Paragraphedeliste"/>
        <w:numPr>
          <w:ilvl w:val="0"/>
          <w:numId w:val="13"/>
        </w:numPr>
        <w:jc w:val="both"/>
        <w:rPr>
          <w:rFonts w:ascii="Segoe UI Light" w:hAnsi="Segoe UI Light"/>
          <w:sz w:val="26"/>
          <w:szCs w:val="26"/>
        </w:rPr>
      </w:pPr>
      <w:r w:rsidRPr="008A6F9C">
        <w:rPr>
          <w:rFonts w:ascii="Segoe UI Light" w:hAnsi="Segoe UI Light" w:cs="Times New Roman"/>
          <w:b/>
          <w:sz w:val="26"/>
          <w:szCs w:val="26"/>
        </w:rPr>
        <w:t>Module Chat </w:t>
      </w:r>
      <w:r w:rsidRPr="008A6F9C">
        <w:rPr>
          <w:rFonts w:ascii="Segoe UI Light" w:hAnsi="Segoe UI Light" w:cs="Times New Roman"/>
          <w:sz w:val="26"/>
          <w:szCs w:val="26"/>
        </w:rPr>
        <w:t>:</w:t>
      </w:r>
      <w:r w:rsidR="00E66041" w:rsidRPr="008A6F9C">
        <w:rPr>
          <w:rFonts w:ascii="Segoe UI Light" w:hAnsi="Segoe UI Light"/>
          <w:sz w:val="26"/>
          <w:szCs w:val="26"/>
        </w:rPr>
        <w:t xml:space="preserve"> Permet aux utilisateurs ayant une affinité (amis, </w:t>
      </w:r>
      <w:proofErr w:type="spellStart"/>
      <w:ins w:id="201" w:author="DELL" w:date="2017-07-08T13:27:00Z">
        <w:r w:rsidR="00AF6F4E">
          <w:rPr>
            <w:rFonts w:ascii="Segoe UI Light" w:hAnsi="Segoe UI Light"/>
            <w:sz w:val="26"/>
            <w:szCs w:val="26"/>
          </w:rPr>
          <w:t>membres</w:t>
        </w:r>
      </w:ins>
      <w:r w:rsidR="00E66041" w:rsidRPr="00AF6F4E">
        <w:rPr>
          <w:rFonts w:ascii="Segoe UI Light" w:hAnsi="Segoe UI Light"/>
          <w:strike/>
          <w:sz w:val="26"/>
          <w:szCs w:val="26"/>
          <w:rPrChange w:id="202" w:author="DELL" w:date="2017-07-08T13:28:00Z">
            <w:rPr>
              <w:rFonts w:ascii="Segoe UI Light" w:hAnsi="Segoe UI Light"/>
              <w:sz w:val="26"/>
              <w:szCs w:val="26"/>
            </w:rPr>
          </w:rPrChange>
        </w:rPr>
        <w:t>appartenan</w:t>
      </w:r>
      <w:ins w:id="203" w:author="DELL" w:date="2017-07-08T13:27:00Z">
        <w:r w:rsidR="00AF6F4E" w:rsidRPr="00AF6F4E">
          <w:rPr>
            <w:rFonts w:ascii="Segoe UI Light" w:hAnsi="Segoe UI Light"/>
            <w:strike/>
            <w:sz w:val="26"/>
            <w:szCs w:val="26"/>
            <w:rPrChange w:id="204" w:author="DELL" w:date="2017-07-08T13:28:00Z">
              <w:rPr>
                <w:rFonts w:ascii="Segoe UI Light" w:hAnsi="Segoe UI Light"/>
                <w:sz w:val="26"/>
                <w:szCs w:val="26"/>
              </w:rPr>
            </w:rPrChange>
          </w:rPr>
          <w:t>ce</w:t>
        </w:r>
      </w:ins>
      <w:proofErr w:type="spellEnd"/>
      <w:del w:id="205" w:author="DELL" w:date="2017-07-08T13:27:00Z">
        <w:r w:rsidR="00E66041" w:rsidRPr="00AF6F4E" w:rsidDel="00AF6F4E">
          <w:rPr>
            <w:rFonts w:ascii="Segoe UI Light" w:hAnsi="Segoe UI Light"/>
            <w:strike/>
            <w:sz w:val="26"/>
            <w:szCs w:val="26"/>
            <w:rPrChange w:id="206" w:author="DELL" w:date="2017-07-08T13:28:00Z">
              <w:rPr>
                <w:rFonts w:ascii="Segoe UI Light" w:hAnsi="Segoe UI Light"/>
                <w:sz w:val="26"/>
                <w:szCs w:val="26"/>
              </w:rPr>
            </w:rPrChange>
          </w:rPr>
          <w:delText>t</w:delText>
        </w:r>
      </w:del>
      <w:r w:rsidR="00E66041" w:rsidRPr="00AF6F4E">
        <w:rPr>
          <w:rFonts w:ascii="Segoe UI Light" w:hAnsi="Segoe UI Light"/>
          <w:strike/>
          <w:sz w:val="26"/>
          <w:szCs w:val="26"/>
          <w:rPrChange w:id="207" w:author="DELL" w:date="2017-07-08T13:28:00Z">
            <w:rPr>
              <w:rFonts w:ascii="Segoe UI Light" w:hAnsi="Segoe UI Light"/>
              <w:sz w:val="26"/>
              <w:szCs w:val="26"/>
            </w:rPr>
          </w:rPrChange>
        </w:rPr>
        <w:t xml:space="preserve"> à</w:t>
      </w:r>
      <w:r w:rsidR="00E66041" w:rsidRPr="008A6F9C">
        <w:rPr>
          <w:rFonts w:ascii="Segoe UI Light" w:hAnsi="Segoe UI Light"/>
          <w:sz w:val="26"/>
          <w:szCs w:val="26"/>
        </w:rPr>
        <w:t xml:space="preserve"> </w:t>
      </w:r>
      <w:ins w:id="208" w:author="DELL" w:date="2017-07-08T13:28:00Z">
        <w:r w:rsidR="00AF6F4E">
          <w:rPr>
            <w:rFonts w:ascii="Segoe UI Light" w:hAnsi="Segoe UI Light"/>
            <w:sz w:val="26"/>
            <w:szCs w:val="26"/>
          </w:rPr>
          <w:t xml:space="preserve">de </w:t>
        </w:r>
      </w:ins>
      <w:r w:rsidR="00E66041" w:rsidRPr="008A6F9C">
        <w:rPr>
          <w:rFonts w:ascii="Segoe UI Light" w:hAnsi="Segoe UI Light"/>
          <w:sz w:val="26"/>
          <w:szCs w:val="26"/>
        </w:rPr>
        <w:t xml:space="preserve">la même communauté et </w:t>
      </w:r>
      <w:ins w:id="209" w:author="DELL" w:date="2017-07-08T13:28:00Z">
        <w:r w:rsidR="00AF6F4E">
          <w:rPr>
            <w:rFonts w:ascii="Segoe UI Light" w:hAnsi="Segoe UI Light"/>
            <w:sz w:val="26"/>
            <w:szCs w:val="26"/>
          </w:rPr>
          <w:t xml:space="preserve">ou du même </w:t>
        </w:r>
      </w:ins>
      <w:r w:rsidR="00E66041" w:rsidRPr="008A6F9C">
        <w:rPr>
          <w:rFonts w:ascii="Segoe UI Light" w:hAnsi="Segoe UI Light"/>
          <w:sz w:val="26"/>
          <w:szCs w:val="26"/>
        </w:rPr>
        <w:t xml:space="preserve">groupe, </w:t>
      </w:r>
      <w:proofErr w:type="spellStart"/>
      <w:ins w:id="210" w:author="DELL" w:date="2017-07-08T13:27:00Z">
        <w:r w:rsidR="00AF6F4E">
          <w:rPr>
            <w:rFonts w:ascii="Segoe UI Light" w:hAnsi="Segoe UI Light"/>
            <w:sz w:val="26"/>
            <w:szCs w:val="26"/>
          </w:rPr>
          <w:t>participants</w:t>
        </w:r>
      </w:ins>
      <w:r w:rsidR="00E66041" w:rsidRPr="00AF6F4E">
        <w:rPr>
          <w:rFonts w:ascii="Segoe UI Light" w:hAnsi="Segoe UI Light"/>
          <w:strike/>
          <w:sz w:val="26"/>
          <w:szCs w:val="26"/>
          <w:rPrChange w:id="211" w:author="DELL" w:date="2017-07-08T13:27:00Z">
            <w:rPr>
              <w:rFonts w:ascii="Segoe UI Light" w:hAnsi="Segoe UI Light"/>
              <w:sz w:val="26"/>
              <w:szCs w:val="26"/>
            </w:rPr>
          </w:rPrChange>
        </w:rPr>
        <w:t>ayant</w:t>
      </w:r>
      <w:proofErr w:type="spellEnd"/>
      <w:r w:rsidR="00E66041" w:rsidRPr="00AF6F4E">
        <w:rPr>
          <w:rFonts w:ascii="Segoe UI Light" w:hAnsi="Segoe UI Light"/>
          <w:strike/>
          <w:sz w:val="26"/>
          <w:szCs w:val="26"/>
          <w:rPrChange w:id="212" w:author="DELL" w:date="2017-07-08T13:27:00Z">
            <w:rPr>
              <w:rFonts w:ascii="Segoe UI Light" w:hAnsi="Segoe UI Light"/>
              <w:sz w:val="26"/>
              <w:szCs w:val="26"/>
            </w:rPr>
          </w:rPrChange>
        </w:rPr>
        <w:t xml:space="preserve"> adhérer</w:t>
      </w:r>
      <w:r w:rsidR="00E66041" w:rsidRPr="008A6F9C">
        <w:rPr>
          <w:rFonts w:ascii="Segoe UI Light" w:hAnsi="Segoe UI Light"/>
          <w:sz w:val="26"/>
          <w:szCs w:val="26"/>
        </w:rPr>
        <w:t xml:space="preserve"> au même cours) d’échanger sans se soucier de la langue qu</w:t>
      </w:r>
      <w:r w:rsidR="0080037C" w:rsidRPr="008A6F9C">
        <w:rPr>
          <w:rFonts w:ascii="Segoe UI Light" w:hAnsi="Segoe UI Light"/>
          <w:sz w:val="26"/>
          <w:szCs w:val="26"/>
        </w:rPr>
        <w:t xml:space="preserve">e parle l’autre car le texte </w:t>
      </w:r>
      <w:r w:rsidR="00E66041" w:rsidRPr="008A6F9C">
        <w:rPr>
          <w:rFonts w:ascii="Segoe UI Light" w:hAnsi="Segoe UI Light"/>
          <w:sz w:val="26"/>
          <w:szCs w:val="26"/>
        </w:rPr>
        <w:t xml:space="preserve"> s’affiche toujours en la </w:t>
      </w:r>
      <w:r w:rsidR="0080037C" w:rsidRPr="008A6F9C">
        <w:rPr>
          <w:rFonts w:ascii="Segoe UI Light" w:hAnsi="Segoe UI Light"/>
          <w:sz w:val="26"/>
          <w:szCs w:val="26"/>
        </w:rPr>
        <w:t>langue défini par l’utilisateur.</w:t>
      </w:r>
    </w:p>
    <w:p w:rsidR="00AE6201" w:rsidRDefault="00AE6201" w:rsidP="008A6F9C">
      <w:pPr>
        <w:pStyle w:val="Paragraphedeliste"/>
        <w:numPr>
          <w:ilvl w:val="0"/>
          <w:numId w:val="13"/>
        </w:numPr>
        <w:jc w:val="both"/>
        <w:rPr>
          <w:rFonts w:ascii="Segoe UI Light" w:hAnsi="Segoe UI Light"/>
          <w:sz w:val="26"/>
          <w:szCs w:val="26"/>
        </w:rPr>
      </w:pPr>
      <w:r w:rsidRPr="008A6F9C">
        <w:rPr>
          <w:rFonts w:ascii="Segoe UI Light" w:hAnsi="Segoe UI Light" w:cs="Times New Roman"/>
          <w:b/>
          <w:sz w:val="26"/>
          <w:szCs w:val="26"/>
        </w:rPr>
        <w:t>Module paramètre </w:t>
      </w:r>
      <w:r w:rsidRPr="008A6F9C">
        <w:rPr>
          <w:rFonts w:ascii="Segoe UI Light" w:hAnsi="Segoe UI Light" w:cs="Times New Roman"/>
          <w:sz w:val="26"/>
          <w:szCs w:val="26"/>
        </w:rPr>
        <w:t>:</w:t>
      </w:r>
      <w:ins w:id="213" w:author="DELL" w:date="2017-07-08T13:28:00Z">
        <w:r w:rsidR="00AF6F4E">
          <w:rPr>
            <w:rFonts w:ascii="Segoe UI Light" w:hAnsi="Segoe UI Light" w:cs="Times New Roman"/>
            <w:sz w:val="26"/>
            <w:szCs w:val="26"/>
          </w:rPr>
          <w:t xml:space="preserve"> </w:t>
        </w:r>
      </w:ins>
      <w:r w:rsidR="0080037C" w:rsidRPr="008A6F9C">
        <w:rPr>
          <w:rFonts w:ascii="Segoe UI Light" w:hAnsi="Segoe UI Light"/>
          <w:sz w:val="26"/>
          <w:szCs w:val="26"/>
        </w:rPr>
        <w:t xml:space="preserve">Permet à l’utilisateur de </w:t>
      </w:r>
      <w:proofErr w:type="spellStart"/>
      <w:ins w:id="214" w:author="DELL" w:date="2017-07-08T13:28:00Z">
        <w:r w:rsidR="00AF6F4E">
          <w:rPr>
            <w:rFonts w:ascii="Segoe UI Light" w:hAnsi="Segoe UI Light"/>
            <w:sz w:val="26"/>
            <w:szCs w:val="26"/>
          </w:rPr>
          <w:t>paramètrer</w:t>
        </w:r>
        <w:proofErr w:type="spellEnd"/>
        <w:r w:rsidR="00AF6F4E">
          <w:rPr>
            <w:rFonts w:ascii="Segoe UI Light" w:hAnsi="Segoe UI Light"/>
            <w:sz w:val="26"/>
            <w:szCs w:val="26"/>
          </w:rPr>
          <w:t xml:space="preserve"> (</w:t>
        </w:r>
      </w:ins>
      <w:del w:id="215" w:author="DELL" w:date="2017-07-08T13:29:00Z">
        <w:r w:rsidR="0080037C" w:rsidRPr="008A6F9C" w:rsidDel="00F45B25">
          <w:rPr>
            <w:rFonts w:ascii="Segoe UI Light" w:hAnsi="Segoe UI Light"/>
            <w:sz w:val="26"/>
            <w:szCs w:val="26"/>
          </w:rPr>
          <w:delText>traduire la plateforme en une langue bien précise</w:delText>
        </w:r>
      </w:del>
      <w:ins w:id="216" w:author="DELL" w:date="2017-07-08T13:29:00Z">
        <w:r w:rsidR="00F45B25">
          <w:rPr>
            <w:rFonts w:ascii="Segoe UI Light" w:hAnsi="Segoe UI Light"/>
            <w:sz w:val="26"/>
            <w:szCs w:val="26"/>
          </w:rPr>
          <w:t>changer la langue de traduction</w:t>
        </w:r>
        <w:r w:rsidR="00AF6F4E">
          <w:rPr>
            <w:rFonts w:ascii="Segoe UI Light" w:hAnsi="Segoe UI Light"/>
            <w:sz w:val="26"/>
            <w:szCs w:val="26"/>
          </w:rPr>
          <w:t>,</w:t>
        </w:r>
        <w:r w:rsidR="00F45B25">
          <w:rPr>
            <w:rFonts w:ascii="Segoe UI Light" w:hAnsi="Segoe UI Light"/>
            <w:sz w:val="26"/>
            <w:szCs w:val="26"/>
          </w:rPr>
          <w:t xml:space="preserve"> </w:t>
        </w:r>
        <w:r w:rsidR="00AF6F4E">
          <w:rPr>
            <w:rFonts w:ascii="Segoe UI Light" w:hAnsi="Segoe UI Light"/>
            <w:sz w:val="26"/>
            <w:szCs w:val="26"/>
          </w:rPr>
          <w:t xml:space="preserve"> changer la langue du système</w:t>
        </w:r>
      </w:ins>
      <w:ins w:id="217" w:author="DELL" w:date="2017-07-08T13:30:00Z">
        <w:r w:rsidR="00F45B25">
          <w:rPr>
            <w:rFonts w:ascii="Segoe UI Light" w:hAnsi="Segoe UI Light"/>
            <w:sz w:val="26"/>
            <w:szCs w:val="26"/>
          </w:rPr>
          <w:t>, changer le statut de blocage d</w:t>
        </w:r>
        <w:r w:rsidR="00F45B25">
          <w:rPr>
            <w:rFonts w:ascii="Segoe UI Light" w:hAnsi="Segoe UI Light"/>
            <w:sz w:val="26"/>
            <w:szCs w:val="26"/>
          </w:rPr>
          <w:t>’</w:t>
        </w:r>
        <w:r w:rsidR="00F45B25">
          <w:rPr>
            <w:rFonts w:ascii="Segoe UI Light" w:hAnsi="Segoe UI Light"/>
            <w:sz w:val="26"/>
            <w:szCs w:val="26"/>
          </w:rPr>
          <w:t>un membre)</w:t>
        </w:r>
      </w:ins>
      <w:del w:id="218" w:author="DELL" w:date="2017-07-08T13:29:00Z">
        <w:r w:rsidR="0080037C" w:rsidRPr="008A6F9C" w:rsidDel="00F45B25">
          <w:rPr>
            <w:rFonts w:ascii="Segoe UI Light" w:hAnsi="Segoe UI Light"/>
            <w:sz w:val="26"/>
            <w:szCs w:val="26"/>
          </w:rPr>
          <w:delText xml:space="preserve"> </w:delText>
        </w:r>
      </w:del>
    </w:p>
    <w:p w:rsidR="008A6F9C" w:rsidRPr="008A6F9C" w:rsidRDefault="008A6F9C" w:rsidP="008A6F9C">
      <w:pPr>
        <w:pStyle w:val="Paragraphedeliste"/>
        <w:jc w:val="both"/>
        <w:rPr>
          <w:rFonts w:ascii="Segoe UI Light" w:hAnsi="Segoe UI Light"/>
          <w:sz w:val="26"/>
          <w:szCs w:val="26"/>
        </w:rPr>
      </w:pPr>
    </w:p>
    <w:p w:rsidR="009B7481" w:rsidRDefault="009B7481" w:rsidP="009B7481">
      <w:pPr>
        <w:pStyle w:val="Titre4"/>
        <w:numPr>
          <w:ilvl w:val="0"/>
          <w:numId w:val="18"/>
        </w:numPr>
        <w:rPr>
          <w:rFonts w:ascii="Segoe UI Light" w:hAnsi="Segoe UI Light"/>
          <w:i w:val="0"/>
          <w:color w:val="auto"/>
          <w:sz w:val="32"/>
          <w:szCs w:val="32"/>
        </w:rPr>
      </w:pPr>
      <w:r w:rsidRPr="00944DD8">
        <w:rPr>
          <w:rFonts w:ascii="Segoe UI Light" w:hAnsi="Segoe UI Light"/>
          <w:i w:val="0"/>
          <w:color w:val="auto"/>
          <w:sz w:val="32"/>
          <w:szCs w:val="32"/>
        </w:rPr>
        <w:t>Etude de la faisabilité</w:t>
      </w:r>
    </w:p>
    <w:p w:rsidR="00AB6562" w:rsidRPr="00AB6562" w:rsidRDefault="00AB6562" w:rsidP="00AB6562"/>
    <w:p w:rsidR="00721B9B" w:rsidRPr="00944DD8" w:rsidRDefault="00405090" w:rsidP="00170D6E">
      <w:pPr>
        <w:pStyle w:val="Titre4"/>
        <w:numPr>
          <w:ilvl w:val="0"/>
          <w:numId w:val="18"/>
        </w:numPr>
        <w:rPr>
          <w:rFonts w:ascii="Segoe UI Light" w:hAnsi="Segoe UI Light"/>
          <w:i w:val="0"/>
          <w:color w:val="auto"/>
          <w:sz w:val="32"/>
          <w:szCs w:val="32"/>
        </w:rPr>
      </w:pPr>
      <w:r w:rsidRPr="00944DD8">
        <w:rPr>
          <w:rFonts w:ascii="Segoe UI Light" w:hAnsi="Segoe UI Light"/>
          <w:i w:val="0"/>
          <w:color w:val="auto"/>
          <w:sz w:val="32"/>
          <w:szCs w:val="32"/>
        </w:rPr>
        <w:t>Ressources</w:t>
      </w:r>
    </w:p>
    <w:p w:rsidR="00F45B25" w:rsidRDefault="00721B9B" w:rsidP="00F45B25">
      <w:pPr>
        <w:pStyle w:val="Titre5"/>
        <w:numPr>
          <w:ilvl w:val="0"/>
          <w:numId w:val="21"/>
        </w:numPr>
        <w:rPr>
          <w:ins w:id="219" w:author="DELL" w:date="2017-07-08T13:36:00Z"/>
          <w:rFonts w:ascii="Segoe UI Light" w:hAnsi="Segoe UI Light"/>
          <w:color w:val="auto"/>
          <w:sz w:val="28"/>
          <w:szCs w:val="28"/>
        </w:rPr>
        <w:pPrChange w:id="220" w:author="DELL" w:date="2017-07-08T13:31:00Z">
          <w:pPr>
            <w:pStyle w:val="Titre5"/>
            <w:numPr>
              <w:numId w:val="21"/>
            </w:numPr>
            <w:ind w:left="1080" w:hanging="360"/>
          </w:pPr>
        </w:pPrChange>
      </w:pPr>
      <w:r w:rsidRPr="00944DD8">
        <w:rPr>
          <w:rFonts w:ascii="Segoe UI Light" w:hAnsi="Segoe UI Light"/>
          <w:color w:val="auto"/>
          <w:sz w:val="28"/>
          <w:szCs w:val="28"/>
        </w:rPr>
        <w:t>Humains</w:t>
      </w:r>
    </w:p>
    <w:p w:rsidR="00F45B25" w:rsidRPr="00F45B25" w:rsidRDefault="00F45B25" w:rsidP="00F45B25">
      <w:pPr>
        <w:rPr>
          <w:ins w:id="221" w:author="DELL" w:date="2017-07-08T13:32:00Z"/>
          <w:rPrChange w:id="222" w:author="DELL" w:date="2017-07-08T13:36:00Z">
            <w:rPr>
              <w:ins w:id="223" w:author="DELL" w:date="2017-07-08T13:32:00Z"/>
              <w:rFonts w:ascii="Segoe UI Light" w:hAnsi="Segoe UI Light"/>
              <w:color w:val="auto"/>
              <w:sz w:val="28"/>
              <w:szCs w:val="28"/>
            </w:rPr>
          </w:rPrChange>
        </w:rPr>
        <w:pPrChange w:id="224" w:author="DELL" w:date="2017-07-08T13:36:00Z">
          <w:pPr>
            <w:pStyle w:val="Titre5"/>
            <w:numPr>
              <w:numId w:val="21"/>
            </w:numPr>
            <w:ind w:left="1080" w:hanging="360"/>
          </w:pPr>
        </w:pPrChange>
      </w:pPr>
      <w:ins w:id="225" w:author="DELL" w:date="2017-07-08T13:36:00Z">
        <w:r>
          <w:t>Chef de projet pour la gestion et l</w:t>
        </w:r>
        <w:r>
          <w:t>’</w:t>
        </w:r>
        <w:r>
          <w:t>affectation des tâches allouées à toute l</w:t>
        </w:r>
        <w:r>
          <w:t>’</w:t>
        </w:r>
        <w:r>
          <w:t>équipe</w:t>
        </w:r>
      </w:ins>
    </w:p>
    <w:p w:rsidR="00F45B25" w:rsidRDefault="00F45B25" w:rsidP="00F45B25">
      <w:pPr>
        <w:rPr>
          <w:ins w:id="226" w:author="DELL" w:date="2017-07-08T13:33:00Z"/>
        </w:rPr>
        <w:pPrChange w:id="227" w:author="DELL" w:date="2017-07-08T13:32:00Z">
          <w:pPr>
            <w:pStyle w:val="Titre5"/>
            <w:numPr>
              <w:numId w:val="21"/>
            </w:numPr>
            <w:ind w:left="1080" w:hanging="360"/>
          </w:pPr>
        </w:pPrChange>
      </w:pPr>
      <w:ins w:id="228" w:author="DELL" w:date="2017-07-08T13:32:00Z">
        <w:r>
          <w:t>Un infographe pour le design de la plateforme</w:t>
        </w:r>
      </w:ins>
    </w:p>
    <w:p w:rsidR="00F45B25" w:rsidRDefault="00F45B25" w:rsidP="00F45B25">
      <w:pPr>
        <w:rPr>
          <w:ins w:id="229" w:author="DELL" w:date="2017-07-08T13:33:00Z"/>
        </w:rPr>
        <w:pPrChange w:id="230" w:author="DELL" w:date="2017-07-08T13:32:00Z">
          <w:pPr>
            <w:pStyle w:val="Titre5"/>
            <w:numPr>
              <w:numId w:val="21"/>
            </w:numPr>
            <w:ind w:left="1080" w:hanging="360"/>
          </w:pPr>
        </w:pPrChange>
      </w:pPr>
      <w:ins w:id="231" w:author="DELL" w:date="2017-07-08T13:33:00Z">
        <w:r>
          <w:t>Un éditeur de texte pour la correction des textes</w:t>
        </w:r>
      </w:ins>
    </w:p>
    <w:p w:rsidR="00F45B25" w:rsidRDefault="00F45B25" w:rsidP="00F45B25">
      <w:pPr>
        <w:rPr>
          <w:ins w:id="232" w:author="DELL" w:date="2017-07-08T13:32:00Z"/>
        </w:rPr>
        <w:pPrChange w:id="233" w:author="DELL" w:date="2017-07-08T13:32:00Z">
          <w:pPr>
            <w:pStyle w:val="Titre5"/>
            <w:numPr>
              <w:numId w:val="21"/>
            </w:numPr>
            <w:ind w:left="1080" w:hanging="360"/>
          </w:pPr>
        </w:pPrChange>
      </w:pPr>
      <w:ins w:id="234" w:author="DELL" w:date="2017-07-08T13:33:00Z">
        <w:r>
          <w:t>6 traducteurs pour la vérification des traductions faites sur le site web</w:t>
        </w:r>
      </w:ins>
    </w:p>
    <w:p w:rsidR="00F45B25" w:rsidRPr="00F45B25" w:rsidRDefault="00F45B25" w:rsidP="00F45B25">
      <w:pPr>
        <w:rPr>
          <w:rPrChange w:id="235" w:author="DELL" w:date="2017-07-08T13:32:00Z">
            <w:rPr>
              <w:rFonts w:ascii="Segoe UI Light" w:hAnsi="Segoe UI Light"/>
              <w:color w:val="auto"/>
              <w:sz w:val="28"/>
              <w:szCs w:val="28"/>
            </w:rPr>
          </w:rPrChange>
        </w:rPr>
        <w:pPrChange w:id="236" w:author="DELL" w:date="2017-07-08T13:32:00Z">
          <w:pPr>
            <w:pStyle w:val="Titre5"/>
            <w:numPr>
              <w:numId w:val="21"/>
            </w:numPr>
            <w:ind w:left="1080" w:hanging="360"/>
          </w:pPr>
        </w:pPrChange>
      </w:pPr>
      <w:ins w:id="237" w:author="DELL" w:date="2017-07-08T13:33:00Z">
        <w:r>
          <w:t xml:space="preserve">6 ingénieurs pour le développement web et mobile de la plateforme </w:t>
        </w:r>
      </w:ins>
    </w:p>
    <w:p w:rsidR="00D05D36" w:rsidRPr="00D05D36" w:rsidRDefault="00D05D36" w:rsidP="00D05D36"/>
    <w:p w:rsidR="00721B9B" w:rsidRDefault="00721B9B" w:rsidP="00170D6E">
      <w:pPr>
        <w:pStyle w:val="Titre5"/>
        <w:numPr>
          <w:ilvl w:val="0"/>
          <w:numId w:val="21"/>
        </w:numPr>
        <w:rPr>
          <w:rFonts w:ascii="Segoe UI Light" w:hAnsi="Segoe UI Light"/>
          <w:color w:val="auto"/>
          <w:sz w:val="28"/>
          <w:szCs w:val="28"/>
        </w:rPr>
      </w:pPr>
      <w:r w:rsidRPr="00944DD8">
        <w:rPr>
          <w:rFonts w:ascii="Segoe UI Light" w:hAnsi="Segoe UI Light"/>
          <w:color w:val="auto"/>
          <w:sz w:val="28"/>
          <w:szCs w:val="28"/>
        </w:rPr>
        <w:lastRenderedPageBreak/>
        <w:t>Matérielles</w:t>
      </w:r>
    </w:p>
    <w:p w:rsidR="007B2AC7" w:rsidRDefault="007B2AC7" w:rsidP="007B2AC7">
      <w:pPr>
        <w:pStyle w:val="Paragraphedeliste"/>
        <w:numPr>
          <w:ilvl w:val="0"/>
          <w:numId w:val="13"/>
        </w:numPr>
        <w:jc w:val="both"/>
        <w:rPr>
          <w:rFonts w:ascii="Segoe UI Light" w:hAnsi="Segoe UI Light"/>
          <w:sz w:val="26"/>
          <w:szCs w:val="26"/>
        </w:rPr>
      </w:pPr>
      <w:r w:rsidRPr="007B2AC7">
        <w:rPr>
          <w:rFonts w:ascii="Segoe UI Light" w:hAnsi="Segoe UI Light"/>
          <w:sz w:val="26"/>
          <w:szCs w:val="26"/>
        </w:rPr>
        <w:t>Ordinateur portable pour chaque membre de l’équipe pour pouvoir travailler même en cas de coupure de lumière</w:t>
      </w:r>
      <w:ins w:id="238" w:author="DELL" w:date="2017-07-08T13:30:00Z">
        <w:r w:rsidR="00F45B25">
          <w:rPr>
            <w:rFonts w:ascii="Segoe UI Light" w:hAnsi="Segoe UI Light"/>
            <w:sz w:val="26"/>
            <w:szCs w:val="26"/>
          </w:rPr>
          <w:t>.</w:t>
        </w:r>
      </w:ins>
      <w:r w:rsidRPr="007B2AC7">
        <w:rPr>
          <w:rFonts w:ascii="Segoe UI Light" w:hAnsi="Segoe UI Light"/>
          <w:sz w:val="26"/>
          <w:szCs w:val="26"/>
        </w:rPr>
        <w:t xml:space="preserve"> </w:t>
      </w:r>
    </w:p>
    <w:p w:rsidR="007B2AC7" w:rsidRDefault="007B2AC7" w:rsidP="007B2AC7">
      <w:pPr>
        <w:pStyle w:val="Paragraphedeliste"/>
        <w:numPr>
          <w:ilvl w:val="0"/>
          <w:numId w:val="13"/>
        </w:numPr>
        <w:jc w:val="both"/>
        <w:rPr>
          <w:ins w:id="239" w:author="DELL" w:date="2017-07-08T13:30:00Z"/>
          <w:rFonts w:ascii="Segoe UI Light" w:hAnsi="Segoe UI Light"/>
          <w:sz w:val="26"/>
          <w:szCs w:val="26"/>
        </w:rPr>
      </w:pPr>
      <w:r w:rsidRPr="007B2AC7">
        <w:rPr>
          <w:rFonts w:ascii="Segoe UI Light" w:hAnsi="Segoe UI Light"/>
          <w:sz w:val="26"/>
          <w:szCs w:val="26"/>
        </w:rPr>
        <w:t xml:space="preserve">Un modem </w:t>
      </w:r>
      <w:ins w:id="240" w:author="DELL" w:date="2017-07-08T13:31:00Z">
        <w:r w:rsidR="00F45B25">
          <w:rPr>
            <w:rFonts w:ascii="Segoe UI Light" w:hAnsi="Segoe UI Light"/>
            <w:sz w:val="26"/>
            <w:szCs w:val="26"/>
          </w:rPr>
          <w:t xml:space="preserve">wifi </w:t>
        </w:r>
      </w:ins>
      <w:r w:rsidRPr="007B2AC7">
        <w:rPr>
          <w:rFonts w:ascii="Segoe UI Light" w:hAnsi="Segoe UI Light"/>
          <w:sz w:val="26"/>
          <w:szCs w:val="26"/>
        </w:rPr>
        <w:t>pour une connexion constante</w:t>
      </w:r>
      <w:ins w:id="241" w:author="DELL" w:date="2017-07-08T13:31:00Z">
        <w:r w:rsidR="00F45B25">
          <w:rPr>
            <w:rFonts w:ascii="Segoe UI Light" w:hAnsi="Segoe UI Light"/>
            <w:sz w:val="26"/>
            <w:szCs w:val="26"/>
          </w:rPr>
          <w:t xml:space="preserve"> et un travail en réseau</w:t>
        </w:r>
      </w:ins>
    </w:p>
    <w:p w:rsidR="00F45B25" w:rsidRPr="007B2AC7" w:rsidRDefault="00F45B25" w:rsidP="007B2AC7">
      <w:pPr>
        <w:pStyle w:val="Paragraphedeliste"/>
        <w:numPr>
          <w:ilvl w:val="0"/>
          <w:numId w:val="13"/>
        </w:numPr>
        <w:jc w:val="both"/>
        <w:rPr>
          <w:rFonts w:ascii="Segoe UI Light" w:hAnsi="Segoe UI Light"/>
          <w:sz w:val="26"/>
          <w:szCs w:val="26"/>
        </w:rPr>
      </w:pPr>
      <w:ins w:id="242" w:author="DELL" w:date="2017-07-08T13:30:00Z">
        <w:r>
          <w:rPr>
            <w:rFonts w:ascii="Segoe UI Light" w:hAnsi="Segoe UI Light"/>
            <w:sz w:val="26"/>
            <w:szCs w:val="26"/>
          </w:rPr>
          <w:t xml:space="preserve">Connexion internet pou pouvoir collecter les données </w:t>
        </w:r>
      </w:ins>
    </w:p>
    <w:p w:rsidR="00C655CA" w:rsidRPr="00C655CA" w:rsidRDefault="00C655CA" w:rsidP="00C655CA"/>
    <w:p w:rsidR="00721B9B" w:rsidRDefault="00721B9B" w:rsidP="00170D6E">
      <w:pPr>
        <w:pStyle w:val="Titre5"/>
        <w:numPr>
          <w:ilvl w:val="0"/>
          <w:numId w:val="21"/>
        </w:numPr>
        <w:rPr>
          <w:rFonts w:ascii="Segoe UI Light" w:hAnsi="Segoe UI Light"/>
          <w:color w:val="auto"/>
          <w:sz w:val="28"/>
          <w:szCs w:val="28"/>
        </w:rPr>
      </w:pPr>
      <w:r w:rsidRPr="00944DD8">
        <w:rPr>
          <w:rFonts w:ascii="Segoe UI Light" w:hAnsi="Segoe UI Light"/>
          <w:color w:val="auto"/>
          <w:sz w:val="28"/>
          <w:szCs w:val="28"/>
        </w:rPr>
        <w:t>Logicielles</w:t>
      </w:r>
    </w:p>
    <w:p w:rsidR="00830A1D" w:rsidRDefault="00830A1D" w:rsidP="00830A1D">
      <w:pPr>
        <w:pStyle w:val="Paragraphedeliste"/>
        <w:numPr>
          <w:ilvl w:val="0"/>
          <w:numId w:val="13"/>
        </w:numPr>
        <w:jc w:val="both"/>
        <w:rPr>
          <w:rFonts w:ascii="Segoe UI Light" w:hAnsi="Segoe UI Light"/>
          <w:sz w:val="26"/>
          <w:szCs w:val="26"/>
        </w:rPr>
      </w:pPr>
      <w:proofErr w:type="spellStart"/>
      <w:r w:rsidRPr="00830A1D">
        <w:rPr>
          <w:rFonts w:ascii="Segoe UI Light" w:hAnsi="Segoe UI Light"/>
          <w:sz w:val="26"/>
          <w:szCs w:val="26"/>
        </w:rPr>
        <w:t>EasyPHP</w:t>
      </w:r>
      <w:proofErr w:type="spellEnd"/>
      <w:r w:rsidRPr="00830A1D">
        <w:rPr>
          <w:rFonts w:ascii="Segoe UI Light" w:hAnsi="Segoe UI Light"/>
          <w:sz w:val="26"/>
          <w:szCs w:val="26"/>
        </w:rPr>
        <w:t xml:space="preserve"> et </w:t>
      </w:r>
      <w:proofErr w:type="spellStart"/>
      <w:r w:rsidRPr="00830A1D">
        <w:rPr>
          <w:rFonts w:ascii="Segoe UI Light" w:hAnsi="Segoe UI Light"/>
          <w:sz w:val="26"/>
          <w:szCs w:val="26"/>
        </w:rPr>
        <w:t>Wamp</w:t>
      </w:r>
      <w:proofErr w:type="spellEnd"/>
      <w:r w:rsidRPr="00830A1D">
        <w:rPr>
          <w:rFonts w:ascii="Segoe UI Light" w:hAnsi="Segoe UI Light"/>
          <w:sz w:val="26"/>
          <w:szCs w:val="26"/>
        </w:rPr>
        <w:t xml:space="preserve"> server : serveur web</w:t>
      </w:r>
    </w:p>
    <w:p w:rsidR="00830A1D" w:rsidRDefault="00830A1D" w:rsidP="00830A1D">
      <w:pPr>
        <w:pStyle w:val="Paragraphedeliste"/>
        <w:numPr>
          <w:ilvl w:val="0"/>
          <w:numId w:val="13"/>
        </w:numPr>
        <w:jc w:val="both"/>
        <w:rPr>
          <w:rFonts w:ascii="Segoe UI Light" w:hAnsi="Segoe UI Light"/>
          <w:sz w:val="26"/>
          <w:szCs w:val="26"/>
        </w:rPr>
      </w:pPr>
      <w:r w:rsidRPr="00830A1D">
        <w:rPr>
          <w:rFonts w:ascii="Segoe UI Light" w:hAnsi="Segoe UI Light"/>
          <w:sz w:val="26"/>
          <w:szCs w:val="26"/>
        </w:rPr>
        <w:t>MySQL : SGBD</w:t>
      </w:r>
    </w:p>
    <w:p w:rsidR="00830A1D" w:rsidRPr="005353E7" w:rsidRDefault="00830A1D" w:rsidP="00830A1D">
      <w:pPr>
        <w:pStyle w:val="Paragraphedeliste"/>
        <w:numPr>
          <w:ilvl w:val="0"/>
          <w:numId w:val="13"/>
        </w:numPr>
        <w:jc w:val="both"/>
        <w:rPr>
          <w:rFonts w:ascii="Segoe UI Light" w:hAnsi="Segoe UI Light"/>
          <w:sz w:val="26"/>
          <w:szCs w:val="26"/>
        </w:rPr>
      </w:pPr>
      <w:r w:rsidRPr="005353E7">
        <w:rPr>
          <w:rFonts w:ascii="Segoe UI Light" w:hAnsi="Segoe UI Light"/>
          <w:sz w:val="26"/>
          <w:szCs w:val="26"/>
        </w:rPr>
        <w:t>Eclipse : IDE pour le mobile</w:t>
      </w:r>
    </w:p>
    <w:p w:rsidR="00C655CA" w:rsidRPr="00C655CA" w:rsidRDefault="00C655CA" w:rsidP="00C655CA"/>
    <w:p w:rsidR="00721B9B" w:rsidRDefault="00721B9B" w:rsidP="00170D6E">
      <w:pPr>
        <w:pStyle w:val="Titre4"/>
        <w:numPr>
          <w:ilvl w:val="0"/>
          <w:numId w:val="18"/>
        </w:numPr>
        <w:rPr>
          <w:rFonts w:ascii="Segoe UI Light" w:hAnsi="Segoe UI Light"/>
          <w:i w:val="0"/>
          <w:color w:val="auto"/>
          <w:sz w:val="32"/>
          <w:szCs w:val="32"/>
        </w:rPr>
      </w:pPr>
      <w:r w:rsidRPr="00944DD8">
        <w:rPr>
          <w:rFonts w:ascii="Segoe UI Light" w:hAnsi="Segoe UI Light"/>
          <w:i w:val="0"/>
          <w:color w:val="auto"/>
          <w:sz w:val="32"/>
          <w:szCs w:val="32"/>
        </w:rPr>
        <w:t>Planification</w:t>
      </w:r>
    </w:p>
    <w:p w:rsidR="00995131" w:rsidRPr="00A1054A" w:rsidRDefault="00995131" w:rsidP="00995131">
      <w:pPr>
        <w:rPr>
          <w:rFonts w:ascii="Segoe UI Light" w:hAnsi="Segoe UI Light"/>
          <w:sz w:val="26"/>
          <w:szCs w:val="26"/>
        </w:rPr>
      </w:pPr>
      <w:r w:rsidRPr="00A1054A">
        <w:rPr>
          <w:rFonts w:ascii="Segoe UI Light" w:hAnsi="Segoe UI Light" w:cs="Times New Roman"/>
          <w:sz w:val="26"/>
          <w:szCs w:val="26"/>
        </w:rPr>
        <w:t>La planification des tâches nous permettra de présenter la répartition des tâches sur des  intervalles de temps bien délimité.</w:t>
      </w:r>
    </w:p>
    <w:p w:rsidR="00721B9B" w:rsidRDefault="00721B9B" w:rsidP="00170D6E">
      <w:pPr>
        <w:pStyle w:val="Titre4"/>
        <w:numPr>
          <w:ilvl w:val="0"/>
          <w:numId w:val="18"/>
        </w:numPr>
        <w:rPr>
          <w:rFonts w:ascii="Segoe UI Light" w:hAnsi="Segoe UI Light"/>
          <w:i w:val="0"/>
          <w:color w:val="auto"/>
          <w:sz w:val="32"/>
          <w:szCs w:val="32"/>
        </w:rPr>
      </w:pPr>
      <w:r w:rsidRPr="00944DD8">
        <w:rPr>
          <w:rFonts w:ascii="Segoe UI Light" w:hAnsi="Segoe UI Light"/>
          <w:i w:val="0"/>
          <w:color w:val="auto"/>
          <w:sz w:val="32"/>
          <w:szCs w:val="32"/>
        </w:rPr>
        <w:t>Communication</w:t>
      </w:r>
    </w:p>
    <w:p w:rsidR="00BD3DD4" w:rsidRPr="00BD3DD4" w:rsidRDefault="00BD3DD4" w:rsidP="00BD3DD4">
      <w:pPr>
        <w:pStyle w:val="Paragraphedeliste"/>
        <w:numPr>
          <w:ilvl w:val="0"/>
          <w:numId w:val="13"/>
        </w:numPr>
        <w:jc w:val="both"/>
        <w:rPr>
          <w:rFonts w:ascii="Segoe UI Light" w:hAnsi="Segoe UI Light"/>
          <w:sz w:val="26"/>
          <w:szCs w:val="26"/>
        </w:rPr>
      </w:pPr>
      <w:r w:rsidRPr="00BD3DD4">
        <w:rPr>
          <w:rFonts w:ascii="Segoe UI Light" w:hAnsi="Segoe UI Light"/>
          <w:bCs/>
          <w:color w:val="000000"/>
          <w:sz w:val="26"/>
          <w:szCs w:val="26"/>
        </w:rPr>
        <w:t xml:space="preserve">Internes </w:t>
      </w:r>
    </w:p>
    <w:p w:rsidR="00BD3DD4" w:rsidRPr="00BD3DD4" w:rsidRDefault="00BD3DD4" w:rsidP="00BD3DD4">
      <w:pPr>
        <w:pStyle w:val="Paragraphedeliste"/>
        <w:numPr>
          <w:ilvl w:val="1"/>
          <w:numId w:val="13"/>
        </w:numPr>
        <w:jc w:val="both"/>
        <w:rPr>
          <w:rFonts w:ascii="Segoe UI Light" w:hAnsi="Segoe UI Light"/>
          <w:sz w:val="26"/>
          <w:szCs w:val="26"/>
        </w:rPr>
      </w:pPr>
      <w:r w:rsidRPr="00BD3DD4">
        <w:rPr>
          <w:rFonts w:ascii="Segoe UI Light" w:hAnsi="Segoe UI Light"/>
          <w:bCs/>
          <w:color w:val="000000"/>
          <w:sz w:val="26"/>
          <w:szCs w:val="26"/>
        </w:rPr>
        <w:t>Entre les membres de l’équipe de Management : Téléphone, Email</w:t>
      </w:r>
      <w:r>
        <w:rPr>
          <w:rFonts w:ascii="Segoe UI Light" w:hAnsi="Segoe UI Light"/>
          <w:bCs/>
          <w:color w:val="000000"/>
          <w:sz w:val="26"/>
          <w:szCs w:val="26"/>
        </w:rPr>
        <w:t xml:space="preserve">, </w:t>
      </w:r>
      <w:r w:rsidR="00B66526">
        <w:rPr>
          <w:rFonts w:ascii="Segoe UI Light" w:hAnsi="Segoe UI Light"/>
          <w:bCs/>
          <w:color w:val="000000"/>
          <w:sz w:val="26"/>
          <w:szCs w:val="26"/>
        </w:rPr>
        <w:t>réunion</w:t>
      </w:r>
      <w:r w:rsidRPr="00BD3DD4">
        <w:rPr>
          <w:rFonts w:ascii="Segoe UI Light" w:hAnsi="Segoe UI Light"/>
          <w:bCs/>
          <w:color w:val="000000"/>
          <w:sz w:val="26"/>
          <w:szCs w:val="26"/>
        </w:rPr>
        <w:t>.</w:t>
      </w:r>
    </w:p>
    <w:p w:rsidR="00BD3DD4" w:rsidRPr="00BD3DD4" w:rsidRDefault="00BD3DD4" w:rsidP="00BD3DD4">
      <w:pPr>
        <w:pStyle w:val="Paragraphedeliste"/>
        <w:numPr>
          <w:ilvl w:val="0"/>
          <w:numId w:val="13"/>
        </w:numPr>
        <w:jc w:val="both"/>
        <w:rPr>
          <w:rFonts w:ascii="Segoe UI Light" w:hAnsi="Segoe UI Light"/>
          <w:sz w:val="26"/>
          <w:szCs w:val="26"/>
        </w:rPr>
      </w:pPr>
      <w:r w:rsidRPr="00BD3DD4">
        <w:rPr>
          <w:rFonts w:ascii="Segoe UI Light" w:hAnsi="Segoe UI Light"/>
          <w:bCs/>
          <w:color w:val="000000"/>
          <w:sz w:val="26"/>
          <w:szCs w:val="26"/>
        </w:rPr>
        <w:t xml:space="preserve">Externes </w:t>
      </w:r>
    </w:p>
    <w:p w:rsidR="00BD3DD4" w:rsidRPr="00BD3DD4" w:rsidRDefault="00BD3DD4" w:rsidP="00BD3DD4">
      <w:pPr>
        <w:pStyle w:val="Paragraphedeliste"/>
        <w:numPr>
          <w:ilvl w:val="1"/>
          <w:numId w:val="13"/>
        </w:numPr>
        <w:jc w:val="both"/>
        <w:rPr>
          <w:rFonts w:ascii="Segoe UI Light" w:hAnsi="Segoe UI Light"/>
          <w:sz w:val="26"/>
          <w:szCs w:val="26"/>
        </w:rPr>
      </w:pPr>
      <w:r w:rsidRPr="00BD3DD4">
        <w:rPr>
          <w:rFonts w:ascii="Segoe UI Light" w:hAnsi="Segoe UI Light"/>
          <w:bCs/>
          <w:color w:val="000000"/>
          <w:sz w:val="26"/>
          <w:szCs w:val="26"/>
        </w:rPr>
        <w:t xml:space="preserve">Auprès de tous ceux qui ont </w:t>
      </w:r>
      <w:del w:id="243" w:author="DELL" w:date="2017-07-08T13:35:00Z">
        <w:r w:rsidRPr="00BD3DD4" w:rsidDel="00F45B25">
          <w:rPr>
            <w:rFonts w:ascii="Segoe UI Light" w:hAnsi="Segoe UI Light"/>
            <w:bCs/>
            <w:color w:val="000000"/>
            <w:sz w:val="26"/>
            <w:szCs w:val="26"/>
          </w:rPr>
          <w:delText>à connaitre</w:delText>
        </w:r>
      </w:del>
      <w:ins w:id="244" w:author="DELL" w:date="2017-07-08T13:35:00Z">
        <w:r w:rsidR="00F45B25">
          <w:rPr>
            <w:rFonts w:ascii="Segoe UI Light" w:hAnsi="Segoe UI Light"/>
            <w:bCs/>
            <w:color w:val="000000"/>
            <w:sz w:val="26"/>
            <w:szCs w:val="26"/>
          </w:rPr>
          <w:t>connaissance</w:t>
        </w:r>
      </w:ins>
      <w:r w:rsidRPr="00BD3DD4">
        <w:rPr>
          <w:rFonts w:ascii="Segoe UI Light" w:hAnsi="Segoe UI Light"/>
          <w:bCs/>
          <w:color w:val="000000"/>
          <w:sz w:val="26"/>
          <w:szCs w:val="26"/>
        </w:rPr>
        <w:t xml:space="preserve"> du projet : Email, Oral</w:t>
      </w:r>
      <w:r w:rsidR="00B66526">
        <w:rPr>
          <w:rFonts w:ascii="Segoe UI Light" w:hAnsi="Segoe UI Light"/>
          <w:bCs/>
          <w:color w:val="000000"/>
          <w:sz w:val="26"/>
          <w:szCs w:val="26"/>
        </w:rPr>
        <w:t>, exposée.</w:t>
      </w:r>
    </w:p>
    <w:p w:rsidR="00BD3DD4" w:rsidRPr="00BD3DD4" w:rsidRDefault="00BD3DD4" w:rsidP="00BD3DD4"/>
    <w:p w:rsidR="009238CE" w:rsidRDefault="009238CE">
      <w:r>
        <w:br w:type="page"/>
      </w:r>
    </w:p>
    <w:p w:rsidR="00C576D1" w:rsidRPr="009B0E23" w:rsidRDefault="00793472" w:rsidP="00AD5AE0">
      <w:pPr>
        <w:pStyle w:val="Titre2"/>
        <w:jc w:val="both"/>
        <w:rPr>
          <w:rFonts w:ascii="Segoe UI Light" w:hAnsi="Segoe UI Light"/>
          <w:color w:val="auto"/>
        </w:rPr>
      </w:pPr>
      <w:bookmarkStart w:id="245" w:name="_Toc482561640"/>
      <w:r w:rsidRPr="009B0E23">
        <w:rPr>
          <w:rFonts w:ascii="Segoe UI Light" w:hAnsi="Segoe UI Light"/>
          <w:color w:val="auto"/>
        </w:rPr>
        <w:lastRenderedPageBreak/>
        <w:t>Chapitre 2</w:t>
      </w:r>
      <w:r w:rsidR="00C576D1" w:rsidRPr="009B0E23">
        <w:rPr>
          <w:rFonts w:ascii="Segoe UI Light" w:hAnsi="Segoe UI Light"/>
          <w:color w:val="auto"/>
        </w:rPr>
        <w:t xml:space="preserve"> : </w:t>
      </w:r>
      <w:r w:rsidR="003C6349" w:rsidRPr="009B0E23">
        <w:rPr>
          <w:rFonts w:ascii="Segoe UI Light" w:hAnsi="Segoe UI Light"/>
          <w:color w:val="auto"/>
        </w:rPr>
        <w:t>Méthodologie</w:t>
      </w:r>
      <w:r w:rsidR="002D612B" w:rsidRPr="009B0E23">
        <w:rPr>
          <w:rFonts w:ascii="Segoe UI Light" w:hAnsi="Segoe UI Light"/>
          <w:color w:val="auto"/>
        </w:rPr>
        <w:t xml:space="preserve"> et technologie</w:t>
      </w:r>
      <w:bookmarkEnd w:id="245"/>
    </w:p>
    <w:p w:rsidR="0071381C" w:rsidRPr="0082037E" w:rsidRDefault="0071381C" w:rsidP="00AD5AE0">
      <w:pPr>
        <w:pStyle w:val="Titre3"/>
        <w:numPr>
          <w:ilvl w:val="0"/>
          <w:numId w:val="1"/>
        </w:numPr>
        <w:jc w:val="both"/>
        <w:rPr>
          <w:rFonts w:ascii="Segoe UI Light" w:hAnsi="Segoe UI Light"/>
          <w:color w:val="auto"/>
          <w:sz w:val="36"/>
          <w:szCs w:val="36"/>
        </w:rPr>
      </w:pPr>
      <w:bookmarkStart w:id="246" w:name="_Toc482561641"/>
      <w:r w:rsidRPr="0082037E">
        <w:rPr>
          <w:rFonts w:ascii="Segoe UI Light" w:hAnsi="Segoe UI Light"/>
          <w:color w:val="auto"/>
          <w:sz w:val="36"/>
          <w:szCs w:val="36"/>
        </w:rPr>
        <w:t xml:space="preserve">Présentation des méthodes </w:t>
      </w:r>
      <w:r w:rsidR="00F729DC" w:rsidRPr="0082037E">
        <w:rPr>
          <w:rFonts w:ascii="Segoe UI Light" w:hAnsi="Segoe UI Light"/>
          <w:color w:val="auto"/>
          <w:sz w:val="36"/>
          <w:szCs w:val="36"/>
        </w:rPr>
        <w:t>de gestion de projet</w:t>
      </w:r>
      <w:bookmarkEnd w:id="246"/>
    </w:p>
    <w:p w:rsidR="00823175" w:rsidRPr="009B449A" w:rsidRDefault="00B211BF" w:rsidP="00AD7C09">
      <w:pPr>
        <w:ind w:firstLine="360"/>
        <w:jc w:val="both"/>
        <w:rPr>
          <w:rFonts w:ascii="Segoe UI Light" w:hAnsi="Segoe UI Light" w:cs="Arial"/>
          <w:b/>
          <w:bCs/>
          <w:sz w:val="26"/>
          <w:szCs w:val="26"/>
          <w:bdr w:val="none" w:sz="0" w:space="0" w:color="auto" w:frame="1"/>
          <w:shd w:val="clear" w:color="auto" w:fill="FFFFFF"/>
        </w:rPr>
      </w:pPr>
      <w:r w:rsidRPr="009B449A">
        <w:rPr>
          <w:rFonts w:ascii="Segoe UI Light" w:hAnsi="Segoe UI Light" w:cs="Arial"/>
          <w:sz w:val="26"/>
          <w:szCs w:val="26"/>
          <w:shd w:val="clear" w:color="auto" w:fill="FFFFFF"/>
        </w:rPr>
        <w:t>L’objectif du chef de projet est de pouvoir mener son projet à terme en respectant les délais et le budget alloué. Pour atteindre cet objectif, il doit prendre en compte</w:t>
      </w:r>
      <w:r w:rsidRPr="009B449A">
        <w:rPr>
          <w:rStyle w:val="apple-converted-space"/>
          <w:rFonts w:ascii="Segoe UI Light" w:hAnsi="Segoe UI Light" w:cs="Arial"/>
          <w:sz w:val="26"/>
          <w:szCs w:val="26"/>
          <w:shd w:val="clear" w:color="auto" w:fill="FFFFFF"/>
        </w:rPr>
        <w:t> </w:t>
      </w:r>
      <w:r w:rsidRPr="009B449A">
        <w:rPr>
          <w:rFonts w:ascii="Segoe UI Light" w:hAnsi="Segoe UI Light" w:cs="Arial"/>
          <w:b/>
          <w:bCs/>
          <w:sz w:val="26"/>
          <w:szCs w:val="26"/>
          <w:bdr w:val="none" w:sz="0" w:space="0" w:color="auto" w:frame="1"/>
          <w:shd w:val="clear" w:color="auto" w:fill="FFFFFF"/>
        </w:rPr>
        <w:t>les</w:t>
      </w:r>
      <w:r w:rsidRPr="009B449A">
        <w:rPr>
          <w:rStyle w:val="apple-converted-space"/>
          <w:rFonts w:ascii="Segoe UI Light" w:hAnsi="Segoe UI Light" w:cs="Arial"/>
          <w:b/>
          <w:bCs/>
          <w:sz w:val="26"/>
          <w:szCs w:val="26"/>
          <w:bdr w:val="none" w:sz="0" w:space="0" w:color="auto" w:frame="1"/>
          <w:shd w:val="clear" w:color="auto" w:fill="FFFFFF"/>
        </w:rPr>
        <w:t> </w:t>
      </w:r>
      <w:r w:rsidRPr="009B449A">
        <w:rPr>
          <w:rFonts w:ascii="Segoe UI Light" w:hAnsi="Segoe UI Light" w:cs="Arial"/>
          <w:b/>
          <w:bCs/>
          <w:sz w:val="26"/>
          <w:szCs w:val="26"/>
          <w:bdr w:val="none" w:sz="0" w:space="0" w:color="auto" w:frame="1"/>
          <w:shd w:val="clear" w:color="auto" w:fill="FFFFFF"/>
        </w:rPr>
        <w:t>3C</w:t>
      </w:r>
      <w:r w:rsidRPr="009B449A">
        <w:rPr>
          <w:rStyle w:val="apple-converted-space"/>
          <w:rFonts w:ascii="Segoe UI Light" w:hAnsi="Segoe UI Light" w:cs="Arial"/>
          <w:b/>
          <w:bCs/>
          <w:sz w:val="26"/>
          <w:szCs w:val="26"/>
          <w:bdr w:val="none" w:sz="0" w:space="0" w:color="auto" w:frame="1"/>
          <w:shd w:val="clear" w:color="auto" w:fill="FFFFFF"/>
        </w:rPr>
        <w:t> </w:t>
      </w:r>
      <w:r w:rsidRPr="009B449A">
        <w:rPr>
          <w:rFonts w:ascii="Segoe UI Light" w:hAnsi="Segoe UI Light" w:cs="Arial"/>
          <w:b/>
          <w:bCs/>
          <w:sz w:val="26"/>
          <w:szCs w:val="26"/>
          <w:bdr w:val="none" w:sz="0" w:space="0" w:color="auto" w:frame="1"/>
          <w:shd w:val="clear" w:color="auto" w:fill="FFFFFF"/>
        </w:rPr>
        <w:t>qui sont les trois contraintes que constitue le projet.</w:t>
      </w:r>
    </w:p>
    <w:p w:rsidR="00823175" w:rsidRPr="009B449A" w:rsidRDefault="00823175" w:rsidP="00AD5AE0">
      <w:pPr>
        <w:pStyle w:val="Paragraphedeliste"/>
        <w:numPr>
          <w:ilvl w:val="0"/>
          <w:numId w:val="14"/>
        </w:numPr>
        <w:jc w:val="both"/>
        <w:rPr>
          <w:rFonts w:ascii="Segoe UI Light" w:hAnsi="Segoe UI Light" w:cs="Arial"/>
          <w:b/>
          <w:bCs/>
          <w:sz w:val="26"/>
          <w:szCs w:val="26"/>
          <w:bdr w:val="none" w:sz="0" w:space="0" w:color="auto" w:frame="1"/>
          <w:shd w:val="clear" w:color="auto" w:fill="FFFFFF"/>
        </w:rPr>
      </w:pPr>
      <w:r w:rsidRPr="009B449A">
        <w:rPr>
          <w:rFonts w:ascii="Segoe UI Light" w:hAnsi="Segoe UI Light" w:cs="Arial"/>
          <w:b/>
          <w:bCs/>
          <w:sz w:val="26"/>
          <w:szCs w:val="26"/>
          <w:bdr w:val="none" w:sz="0" w:space="0" w:color="auto" w:frame="1"/>
          <w:shd w:val="clear" w:color="auto" w:fill="FFFFFF"/>
        </w:rPr>
        <w:t>Contenu</w:t>
      </w:r>
    </w:p>
    <w:p w:rsidR="00823175" w:rsidRPr="009B449A" w:rsidRDefault="00823175" w:rsidP="00AD5AE0">
      <w:pPr>
        <w:pStyle w:val="Paragraphedeliste"/>
        <w:numPr>
          <w:ilvl w:val="0"/>
          <w:numId w:val="14"/>
        </w:numPr>
        <w:jc w:val="both"/>
        <w:rPr>
          <w:rFonts w:ascii="Segoe UI Light" w:hAnsi="Segoe UI Light" w:cs="Arial"/>
          <w:b/>
          <w:bCs/>
          <w:sz w:val="26"/>
          <w:szCs w:val="26"/>
          <w:bdr w:val="none" w:sz="0" w:space="0" w:color="auto" w:frame="1"/>
          <w:shd w:val="clear" w:color="auto" w:fill="FFFFFF"/>
        </w:rPr>
      </w:pPr>
      <w:r w:rsidRPr="009B449A">
        <w:rPr>
          <w:rFonts w:ascii="Segoe UI Light" w:hAnsi="Segoe UI Light" w:cs="Arial"/>
          <w:b/>
          <w:bCs/>
          <w:sz w:val="26"/>
          <w:szCs w:val="26"/>
          <w:bdr w:val="none" w:sz="0" w:space="0" w:color="auto" w:frame="1"/>
          <w:shd w:val="clear" w:color="auto" w:fill="FFFFFF"/>
        </w:rPr>
        <w:t>Calendrier</w:t>
      </w:r>
    </w:p>
    <w:p w:rsidR="00823175" w:rsidRPr="009B449A" w:rsidRDefault="00823175" w:rsidP="00AD5AE0">
      <w:pPr>
        <w:pStyle w:val="Paragraphedeliste"/>
        <w:numPr>
          <w:ilvl w:val="0"/>
          <w:numId w:val="14"/>
        </w:numPr>
        <w:jc w:val="both"/>
        <w:rPr>
          <w:rFonts w:ascii="Segoe UI Light" w:hAnsi="Segoe UI Light" w:cs="Arial"/>
          <w:b/>
          <w:bCs/>
          <w:sz w:val="26"/>
          <w:szCs w:val="26"/>
          <w:bdr w:val="none" w:sz="0" w:space="0" w:color="auto" w:frame="1"/>
          <w:shd w:val="clear" w:color="auto" w:fill="FFFFFF"/>
        </w:rPr>
      </w:pPr>
      <w:r w:rsidRPr="009B449A">
        <w:rPr>
          <w:rFonts w:ascii="Segoe UI Light" w:hAnsi="Segoe UI Light" w:cs="Arial"/>
          <w:b/>
          <w:bCs/>
          <w:sz w:val="26"/>
          <w:szCs w:val="26"/>
          <w:bdr w:val="none" w:sz="0" w:space="0" w:color="auto" w:frame="1"/>
          <w:shd w:val="clear" w:color="auto" w:fill="FFFFFF"/>
        </w:rPr>
        <w:t>Coût</w:t>
      </w:r>
    </w:p>
    <w:p w:rsidR="00883C71" w:rsidRDefault="00B211BF" w:rsidP="00AD5AE0">
      <w:pPr>
        <w:jc w:val="both"/>
        <w:rPr>
          <w:rFonts w:ascii="Segoe UI Light" w:hAnsi="Segoe UI Light" w:cs="Arial"/>
          <w:sz w:val="26"/>
          <w:szCs w:val="26"/>
          <w:shd w:val="clear" w:color="auto" w:fill="FFFFFF"/>
        </w:rPr>
      </w:pPr>
      <w:r w:rsidRPr="009B449A">
        <w:rPr>
          <w:rFonts w:ascii="Segoe UI Light" w:hAnsi="Segoe UI Light" w:cs="Arial"/>
          <w:sz w:val="26"/>
          <w:szCs w:val="26"/>
          <w:shd w:val="clear" w:color="auto" w:fill="FFFFFF"/>
        </w:rPr>
        <w:t>Pour atteindre son objectif, le chef de projet peut avoir recours à plusieurs méthodes de gestion de projet.</w:t>
      </w:r>
      <w:ins w:id="247" w:author="DELL" w:date="2017-07-08T13:37:00Z">
        <w:r w:rsidR="00F45B25">
          <w:rPr>
            <w:rFonts w:ascii="Segoe UI Light" w:hAnsi="Segoe UI Light" w:cs="Arial"/>
            <w:sz w:val="26"/>
            <w:szCs w:val="26"/>
            <w:shd w:val="clear" w:color="auto" w:fill="FFFFFF"/>
          </w:rPr>
          <w:t xml:space="preserve"> </w:t>
        </w:r>
      </w:ins>
      <w:r w:rsidR="00001A4C">
        <w:rPr>
          <w:rFonts w:ascii="Segoe UI Light" w:hAnsi="Segoe UI Light" w:cs="Arial"/>
          <w:sz w:val="26"/>
          <w:szCs w:val="26"/>
          <w:shd w:val="clear" w:color="auto" w:fill="FFFFFF"/>
        </w:rPr>
        <w:t>On</w:t>
      </w:r>
      <w:r w:rsidR="00A817FC">
        <w:rPr>
          <w:rFonts w:ascii="Segoe UI Light" w:hAnsi="Segoe UI Light" w:cs="Arial"/>
          <w:sz w:val="26"/>
          <w:szCs w:val="26"/>
          <w:shd w:val="clear" w:color="auto" w:fill="FFFFFF"/>
        </w:rPr>
        <w:t xml:space="preserve"> distingue alors </w:t>
      </w:r>
      <w:r w:rsidR="00001A4C">
        <w:rPr>
          <w:rFonts w:ascii="Segoe UI Light" w:hAnsi="Segoe UI Light" w:cs="Arial"/>
          <w:sz w:val="26"/>
          <w:szCs w:val="26"/>
          <w:shd w:val="clear" w:color="auto" w:fill="FFFFFF"/>
        </w:rPr>
        <w:t xml:space="preserve">deux </w:t>
      </w:r>
      <w:r w:rsidR="00883C71">
        <w:rPr>
          <w:rFonts w:ascii="Segoe UI Light" w:hAnsi="Segoe UI Light" w:cs="Arial"/>
          <w:sz w:val="26"/>
          <w:szCs w:val="26"/>
          <w:shd w:val="clear" w:color="auto" w:fill="FFFFFF"/>
        </w:rPr>
        <w:t>types</w:t>
      </w:r>
      <w:r w:rsidR="00001A4C">
        <w:rPr>
          <w:rFonts w:ascii="Segoe UI Light" w:hAnsi="Segoe UI Light" w:cs="Arial"/>
          <w:sz w:val="26"/>
          <w:szCs w:val="26"/>
          <w:shd w:val="clear" w:color="auto" w:fill="FFFFFF"/>
        </w:rPr>
        <w:t xml:space="preserve"> de </w:t>
      </w:r>
      <w:r w:rsidR="00883C71">
        <w:rPr>
          <w:rFonts w:ascii="Segoe UI Light" w:hAnsi="Segoe UI Light" w:cs="Arial"/>
          <w:sz w:val="26"/>
          <w:szCs w:val="26"/>
          <w:shd w:val="clear" w:color="auto" w:fill="FFFFFF"/>
        </w:rPr>
        <w:t xml:space="preserve">méthodes de </w:t>
      </w:r>
      <w:r w:rsidR="00F729DC">
        <w:rPr>
          <w:rFonts w:ascii="Segoe UI Light" w:hAnsi="Segoe UI Light" w:cs="Arial"/>
          <w:sz w:val="26"/>
          <w:szCs w:val="26"/>
          <w:shd w:val="clear" w:color="auto" w:fill="FFFFFF"/>
        </w:rPr>
        <w:t>gestion de projet</w:t>
      </w:r>
      <w:r w:rsidR="00883C71">
        <w:rPr>
          <w:rFonts w:ascii="Segoe UI Light" w:hAnsi="Segoe UI Light" w:cs="Arial"/>
          <w:sz w:val="26"/>
          <w:szCs w:val="26"/>
          <w:shd w:val="clear" w:color="auto" w:fill="FFFFFF"/>
        </w:rPr>
        <w:t> :</w:t>
      </w:r>
    </w:p>
    <w:p w:rsidR="00883C71" w:rsidRPr="00883C71" w:rsidRDefault="00883C71" w:rsidP="00AD5AE0">
      <w:pPr>
        <w:pStyle w:val="Paragraphedeliste"/>
        <w:numPr>
          <w:ilvl w:val="0"/>
          <w:numId w:val="14"/>
        </w:numPr>
        <w:jc w:val="both"/>
        <w:rPr>
          <w:rFonts w:ascii="Segoe UI Light" w:hAnsi="Segoe UI Light"/>
          <w:sz w:val="26"/>
          <w:szCs w:val="26"/>
        </w:rPr>
      </w:pPr>
      <w:r>
        <w:rPr>
          <w:rFonts w:ascii="Segoe UI Light" w:hAnsi="Segoe UI Light" w:cs="Arial"/>
          <w:sz w:val="26"/>
          <w:szCs w:val="26"/>
          <w:shd w:val="clear" w:color="auto" w:fill="FFFFFF"/>
        </w:rPr>
        <w:t xml:space="preserve">La méthode classique </w:t>
      </w:r>
    </w:p>
    <w:p w:rsidR="00793472" w:rsidRPr="00883C71" w:rsidRDefault="00883C71" w:rsidP="00AD5AE0">
      <w:pPr>
        <w:pStyle w:val="Paragraphedeliste"/>
        <w:numPr>
          <w:ilvl w:val="0"/>
          <w:numId w:val="14"/>
        </w:numPr>
        <w:jc w:val="both"/>
        <w:rPr>
          <w:rFonts w:ascii="Segoe UI Light" w:hAnsi="Segoe UI Light"/>
          <w:sz w:val="26"/>
          <w:szCs w:val="26"/>
        </w:rPr>
      </w:pPr>
      <w:r>
        <w:rPr>
          <w:rFonts w:ascii="Segoe UI Light" w:hAnsi="Segoe UI Light" w:cs="Arial"/>
          <w:sz w:val="26"/>
          <w:szCs w:val="26"/>
          <w:shd w:val="clear" w:color="auto" w:fill="FFFFFF"/>
        </w:rPr>
        <w:t>La méthode agile</w:t>
      </w:r>
    </w:p>
    <w:p w:rsidR="00883C71" w:rsidRDefault="00883C71" w:rsidP="00AD5AE0">
      <w:pPr>
        <w:pStyle w:val="Titre4"/>
        <w:numPr>
          <w:ilvl w:val="0"/>
          <w:numId w:val="15"/>
        </w:numPr>
        <w:jc w:val="both"/>
        <w:rPr>
          <w:rFonts w:ascii="Segoe UI Light" w:hAnsi="Segoe UI Light"/>
          <w:i w:val="0"/>
          <w:color w:val="auto"/>
          <w:sz w:val="32"/>
          <w:szCs w:val="32"/>
        </w:rPr>
      </w:pPr>
      <w:r w:rsidRPr="00AD5AE0">
        <w:rPr>
          <w:rFonts w:ascii="Segoe UI Light" w:hAnsi="Segoe UI Light"/>
          <w:i w:val="0"/>
          <w:color w:val="auto"/>
          <w:sz w:val="32"/>
          <w:szCs w:val="32"/>
        </w:rPr>
        <w:t>La méthode classique</w:t>
      </w:r>
    </w:p>
    <w:p w:rsidR="00AD5AE0" w:rsidRDefault="00F729DC" w:rsidP="00AD5AE0">
      <w:pPr>
        <w:jc w:val="both"/>
        <w:rPr>
          <w:rFonts w:ascii="Segoe UI Light" w:hAnsi="Segoe UI Light" w:cs="Arial"/>
          <w:sz w:val="26"/>
          <w:szCs w:val="26"/>
          <w:shd w:val="clear" w:color="auto" w:fill="FFFFFF"/>
        </w:rPr>
      </w:pPr>
      <w:r>
        <w:rPr>
          <w:noProof/>
          <w:lang w:eastAsia="fr-FR"/>
        </w:rPr>
        <w:drawing>
          <wp:anchor distT="0" distB="0" distL="114300" distR="114300" simplePos="0" relativeHeight="251658240" behindDoc="1" locked="0" layoutInCell="1" allowOverlap="1">
            <wp:simplePos x="0" y="0"/>
            <wp:positionH relativeFrom="column">
              <wp:posOffset>1175385</wp:posOffset>
            </wp:positionH>
            <wp:positionV relativeFrom="paragraph">
              <wp:posOffset>792480</wp:posOffset>
            </wp:positionV>
            <wp:extent cx="3677163" cy="29150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e classik.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77163" cy="2915057"/>
                    </a:xfrm>
                    <a:prstGeom prst="rect">
                      <a:avLst/>
                    </a:prstGeom>
                  </pic:spPr>
                </pic:pic>
              </a:graphicData>
            </a:graphic>
          </wp:anchor>
        </w:drawing>
      </w:r>
      <w:r w:rsidR="00AD5AE0">
        <w:rPr>
          <w:rStyle w:val="apple-converted-space"/>
          <w:rFonts w:ascii="Arial" w:hAnsi="Arial" w:cs="Arial"/>
          <w:color w:val="717169"/>
          <w:sz w:val="18"/>
          <w:szCs w:val="18"/>
          <w:shd w:val="clear" w:color="auto" w:fill="FFFFFF"/>
        </w:rPr>
        <w:t> </w:t>
      </w:r>
      <w:r w:rsidR="00AD7C09">
        <w:rPr>
          <w:rStyle w:val="apple-converted-space"/>
          <w:rFonts w:ascii="Arial" w:hAnsi="Arial" w:cs="Arial"/>
          <w:color w:val="717169"/>
          <w:sz w:val="18"/>
          <w:szCs w:val="18"/>
          <w:shd w:val="clear" w:color="auto" w:fill="FFFFFF"/>
        </w:rPr>
        <w:tab/>
      </w:r>
      <w:r w:rsidR="006F7EE4" w:rsidRPr="00B40DCB">
        <w:rPr>
          <w:rFonts w:ascii="Segoe UI Light" w:hAnsi="Segoe UI Light" w:cs="Arial"/>
          <w:sz w:val="26"/>
          <w:szCs w:val="26"/>
          <w:shd w:val="clear" w:color="auto" w:fill="FFFFFF"/>
        </w:rPr>
        <w:t>Elle se</w:t>
      </w:r>
      <w:r w:rsidR="00AD5AE0" w:rsidRPr="00B40DCB">
        <w:rPr>
          <w:rFonts w:ascii="Segoe UI Light" w:hAnsi="Segoe UI Light" w:cs="Arial"/>
          <w:sz w:val="26"/>
          <w:szCs w:val="26"/>
          <w:shd w:val="clear" w:color="auto" w:fill="FFFFFF"/>
        </w:rPr>
        <w:t xml:space="preserve"> caractérise par </w:t>
      </w:r>
      <w:r w:rsidR="006F7EE4" w:rsidRPr="00B40DCB">
        <w:rPr>
          <w:rFonts w:ascii="Segoe UI Light" w:hAnsi="Segoe UI Light" w:cs="Arial"/>
          <w:sz w:val="26"/>
          <w:szCs w:val="26"/>
          <w:shd w:val="clear" w:color="auto" w:fill="FFFFFF"/>
        </w:rPr>
        <w:t>le recueil</w:t>
      </w:r>
      <w:ins w:id="248" w:author="DELL" w:date="2017-07-08T13:37:00Z">
        <w:r w:rsidR="00F45B25">
          <w:rPr>
            <w:rFonts w:ascii="Segoe UI Light" w:hAnsi="Segoe UI Light" w:cs="Arial"/>
            <w:sz w:val="26"/>
            <w:szCs w:val="26"/>
            <w:shd w:val="clear" w:color="auto" w:fill="FFFFFF"/>
          </w:rPr>
          <w:t xml:space="preserve"> </w:t>
        </w:r>
      </w:ins>
      <w:r w:rsidR="006F7EE4" w:rsidRPr="00B40DCB">
        <w:rPr>
          <w:rFonts w:ascii="Segoe UI Light" w:hAnsi="Segoe UI Light" w:cs="Arial"/>
          <w:sz w:val="26"/>
          <w:szCs w:val="26"/>
          <w:shd w:val="clear" w:color="auto" w:fill="FFFFFF"/>
        </w:rPr>
        <w:t>d</w:t>
      </w:r>
      <w:r w:rsidR="00AD5AE0" w:rsidRPr="00B40DCB">
        <w:rPr>
          <w:rFonts w:ascii="Segoe UI Light" w:hAnsi="Segoe UI Light" w:cs="Arial"/>
          <w:sz w:val="26"/>
          <w:szCs w:val="26"/>
          <w:shd w:val="clear" w:color="auto" w:fill="FFFFFF"/>
        </w:rPr>
        <w:t>es besoins, défini</w:t>
      </w:r>
      <w:r w:rsidR="006F7EE4" w:rsidRPr="00B40DCB">
        <w:rPr>
          <w:rFonts w:ascii="Segoe UI Light" w:hAnsi="Segoe UI Light" w:cs="Arial"/>
          <w:sz w:val="26"/>
          <w:szCs w:val="26"/>
          <w:shd w:val="clear" w:color="auto" w:fill="FFFFFF"/>
        </w:rPr>
        <w:t>tion du</w:t>
      </w:r>
      <w:r w:rsidR="00AD5AE0" w:rsidRPr="00B40DCB">
        <w:rPr>
          <w:rFonts w:ascii="Segoe UI Light" w:hAnsi="Segoe UI Light" w:cs="Arial"/>
          <w:sz w:val="26"/>
          <w:szCs w:val="26"/>
          <w:shd w:val="clear" w:color="auto" w:fill="FFFFFF"/>
        </w:rPr>
        <w:t xml:space="preserve"> produit, le développer et le tester avant de le livrer. On parle alors ici d’une approche prédictive « cycle en</w:t>
      </w:r>
      <w:r w:rsidR="00AD5AE0" w:rsidRPr="00B40DCB">
        <w:rPr>
          <w:rStyle w:val="apple-converted-space"/>
          <w:rFonts w:ascii="Segoe UI Light" w:hAnsi="Segoe UI Light" w:cs="Arial"/>
          <w:sz w:val="26"/>
          <w:szCs w:val="26"/>
          <w:shd w:val="clear" w:color="auto" w:fill="FFFFFF"/>
        </w:rPr>
        <w:t> </w:t>
      </w:r>
      <w:r w:rsidR="00AD5AE0" w:rsidRPr="00B40DCB">
        <w:rPr>
          <w:rFonts w:ascii="Segoe UI Light" w:hAnsi="Segoe UI Light" w:cs="Arial"/>
          <w:b/>
          <w:bCs/>
          <w:sz w:val="26"/>
          <w:szCs w:val="26"/>
          <w:bdr w:val="none" w:sz="0" w:space="0" w:color="auto" w:frame="1"/>
          <w:shd w:val="clear" w:color="auto" w:fill="FFFFFF"/>
        </w:rPr>
        <w:t>cascade</w:t>
      </w:r>
      <w:r w:rsidR="00AD5AE0" w:rsidRPr="00B40DCB">
        <w:rPr>
          <w:rStyle w:val="apple-converted-space"/>
          <w:rFonts w:ascii="Segoe UI Light" w:hAnsi="Segoe UI Light" w:cs="Arial"/>
          <w:sz w:val="26"/>
          <w:szCs w:val="26"/>
          <w:shd w:val="clear" w:color="auto" w:fill="FFFFFF"/>
        </w:rPr>
        <w:t> </w:t>
      </w:r>
      <w:r w:rsidR="00AD5AE0" w:rsidRPr="00B40DCB">
        <w:rPr>
          <w:rFonts w:ascii="Segoe UI Light" w:hAnsi="Segoe UI Light" w:cs="Arial"/>
          <w:sz w:val="26"/>
          <w:szCs w:val="26"/>
          <w:shd w:val="clear" w:color="auto" w:fill="FFFFFF"/>
        </w:rPr>
        <w:t>»</w:t>
      </w:r>
    </w:p>
    <w:p w:rsidR="00B40DCB" w:rsidRPr="00B40DCB" w:rsidRDefault="00B40DCB" w:rsidP="00AD5AE0">
      <w:pPr>
        <w:jc w:val="both"/>
        <w:rPr>
          <w:rFonts w:ascii="Segoe UI Light" w:hAnsi="Segoe UI Light" w:cs="Arial"/>
          <w:color w:val="717169"/>
          <w:sz w:val="26"/>
          <w:szCs w:val="26"/>
          <w:shd w:val="clear" w:color="auto" w:fill="FFFFFF"/>
        </w:rPr>
      </w:pPr>
    </w:p>
    <w:p w:rsidR="00D02B57" w:rsidRDefault="00D02B57" w:rsidP="00AD5AE0">
      <w:pPr>
        <w:jc w:val="both"/>
      </w:pPr>
    </w:p>
    <w:p w:rsidR="00D02B57" w:rsidRDefault="00D02B57" w:rsidP="00AD5AE0">
      <w:pPr>
        <w:jc w:val="both"/>
      </w:pPr>
    </w:p>
    <w:p w:rsidR="00F729DC" w:rsidRDefault="00F729DC" w:rsidP="00AD5AE0">
      <w:pPr>
        <w:jc w:val="both"/>
      </w:pPr>
    </w:p>
    <w:p w:rsidR="00F729DC" w:rsidRDefault="00F729DC" w:rsidP="00AD5AE0">
      <w:pPr>
        <w:jc w:val="both"/>
      </w:pPr>
    </w:p>
    <w:p w:rsidR="00F729DC" w:rsidRDefault="00F729DC" w:rsidP="00AD5AE0">
      <w:pPr>
        <w:jc w:val="both"/>
      </w:pPr>
    </w:p>
    <w:p w:rsidR="00F729DC" w:rsidRDefault="00F729DC" w:rsidP="00AD5AE0">
      <w:pPr>
        <w:jc w:val="both"/>
      </w:pPr>
    </w:p>
    <w:p w:rsidR="00F729DC" w:rsidRDefault="00F729DC" w:rsidP="00AD5AE0">
      <w:pPr>
        <w:jc w:val="both"/>
      </w:pPr>
    </w:p>
    <w:p w:rsidR="00F729DC" w:rsidRDefault="00F729DC" w:rsidP="00AD5AE0">
      <w:pPr>
        <w:jc w:val="both"/>
      </w:pPr>
    </w:p>
    <w:p w:rsidR="00F729DC" w:rsidRDefault="00F729DC" w:rsidP="00AD5AE0">
      <w:pPr>
        <w:jc w:val="both"/>
      </w:pPr>
    </w:p>
    <w:p w:rsidR="00F729DC" w:rsidRDefault="00F729DC" w:rsidP="00AD5AE0">
      <w:pPr>
        <w:jc w:val="both"/>
      </w:pPr>
    </w:p>
    <w:p w:rsidR="00B40DCB" w:rsidRPr="00E91BB9" w:rsidRDefault="00B40DCB" w:rsidP="00B40DCB">
      <w:pPr>
        <w:pStyle w:val="NormalWeb"/>
        <w:shd w:val="clear" w:color="auto" w:fill="FFFFFF"/>
        <w:spacing w:before="0" w:beforeAutospacing="0" w:after="0" w:afterAutospacing="0" w:line="276" w:lineRule="auto"/>
        <w:jc w:val="both"/>
        <w:rPr>
          <w:rFonts w:ascii="Segoe UI Light" w:hAnsi="Segoe UI Light" w:cs="Arial"/>
          <w:sz w:val="26"/>
          <w:szCs w:val="26"/>
        </w:rPr>
      </w:pPr>
      <w:r w:rsidRPr="00E91BB9">
        <w:rPr>
          <w:rFonts w:ascii="Segoe UI Light" w:hAnsi="Segoe UI Light" w:cs="Arial"/>
          <w:sz w:val="26"/>
          <w:szCs w:val="26"/>
        </w:rPr>
        <w:t>Comme son nom l’indique, il s’agit ici de prévoir des phases séquentielles où il faut</w:t>
      </w:r>
      <w:r w:rsidRPr="00E91BB9">
        <w:rPr>
          <w:rStyle w:val="apple-converted-space"/>
          <w:rFonts w:ascii="Segoe UI Light" w:eastAsiaTheme="majorEastAsia" w:hAnsi="Segoe UI Light" w:cs="Arial"/>
          <w:sz w:val="26"/>
          <w:szCs w:val="26"/>
        </w:rPr>
        <w:t> </w:t>
      </w:r>
      <w:r w:rsidRPr="00E91BB9">
        <w:rPr>
          <w:rFonts w:ascii="Segoe UI Light" w:hAnsi="Segoe UI Light" w:cs="Arial"/>
          <w:bCs/>
          <w:sz w:val="26"/>
          <w:szCs w:val="26"/>
          <w:bdr w:val="none" w:sz="0" w:space="0" w:color="auto" w:frame="1"/>
        </w:rPr>
        <w:t>valider l’étape précédente pour passer à la suivante</w:t>
      </w:r>
      <w:r w:rsidRPr="00E91BB9">
        <w:rPr>
          <w:rFonts w:ascii="Segoe UI Light" w:hAnsi="Segoe UI Light" w:cs="Arial"/>
          <w:sz w:val="26"/>
          <w:szCs w:val="26"/>
        </w:rPr>
        <w:t>. Le chef de projet doit alors s’engager sur</w:t>
      </w:r>
      <w:r w:rsidRPr="00E91BB9">
        <w:rPr>
          <w:rStyle w:val="apple-converted-space"/>
          <w:rFonts w:ascii="Segoe UI Light" w:eastAsiaTheme="majorEastAsia" w:hAnsi="Segoe UI Light" w:cs="Arial"/>
          <w:sz w:val="26"/>
          <w:szCs w:val="26"/>
        </w:rPr>
        <w:t> </w:t>
      </w:r>
      <w:r w:rsidRPr="00E91BB9">
        <w:rPr>
          <w:rFonts w:ascii="Segoe UI Light" w:hAnsi="Segoe UI Light" w:cs="Arial"/>
          <w:bCs/>
          <w:sz w:val="26"/>
          <w:szCs w:val="26"/>
          <w:bdr w:val="none" w:sz="0" w:space="0" w:color="auto" w:frame="1"/>
        </w:rPr>
        <w:t>un planning précis</w:t>
      </w:r>
      <w:r w:rsidRPr="00E91BB9">
        <w:rPr>
          <w:rStyle w:val="apple-converted-space"/>
          <w:rFonts w:ascii="Segoe UI Light" w:eastAsiaTheme="majorEastAsia" w:hAnsi="Segoe UI Light" w:cs="Arial"/>
          <w:sz w:val="26"/>
          <w:szCs w:val="26"/>
        </w:rPr>
        <w:t> </w:t>
      </w:r>
      <w:r w:rsidRPr="00E91BB9">
        <w:rPr>
          <w:rFonts w:ascii="Segoe UI Light" w:hAnsi="Segoe UI Light" w:cs="Arial"/>
          <w:sz w:val="26"/>
          <w:szCs w:val="26"/>
        </w:rPr>
        <w:t>de réalisation du projet en prévoyant des jalons de débuts et fins de phases ainsi que les tâches à effectuer.</w:t>
      </w:r>
    </w:p>
    <w:p w:rsidR="00B40DCB" w:rsidRPr="00E91BB9" w:rsidRDefault="00B40DCB" w:rsidP="00B40DCB">
      <w:pPr>
        <w:pStyle w:val="NormalWeb"/>
        <w:shd w:val="clear" w:color="auto" w:fill="FFFFFF"/>
        <w:spacing w:before="0" w:beforeAutospacing="0" w:after="0" w:afterAutospacing="0" w:line="276" w:lineRule="auto"/>
        <w:jc w:val="both"/>
        <w:rPr>
          <w:rFonts w:ascii="Segoe UI Light" w:hAnsi="Segoe UI Light" w:cs="Arial"/>
          <w:sz w:val="26"/>
          <w:szCs w:val="26"/>
        </w:rPr>
      </w:pPr>
      <w:r w:rsidRPr="00E91BB9">
        <w:rPr>
          <w:rFonts w:ascii="Segoe UI Light" w:hAnsi="Segoe UI Light" w:cs="Arial"/>
          <w:bCs/>
          <w:sz w:val="26"/>
          <w:szCs w:val="26"/>
          <w:bdr w:val="none" w:sz="0" w:space="0" w:color="auto" w:frame="1"/>
        </w:rPr>
        <w:lastRenderedPageBreak/>
        <w:t>Il faut tout faire bien du premier coup</w:t>
      </w:r>
      <w:r w:rsidRPr="00E91BB9">
        <w:rPr>
          <w:rStyle w:val="apple-converted-space"/>
          <w:rFonts w:ascii="Segoe UI Light" w:eastAsiaTheme="majorEastAsia" w:hAnsi="Segoe UI Light" w:cs="Arial"/>
          <w:sz w:val="26"/>
          <w:szCs w:val="26"/>
        </w:rPr>
        <w:t> </w:t>
      </w:r>
      <w:r w:rsidRPr="00E91BB9">
        <w:rPr>
          <w:rFonts w:ascii="Segoe UI Light" w:hAnsi="Segoe UI Light" w:cs="Arial"/>
          <w:sz w:val="26"/>
          <w:szCs w:val="26"/>
        </w:rPr>
        <w:t>car elle ne peut pas permettre de retours en arrière. Une décision ou un problème rencontré dans une phase peuvent remettre en cause partiellement ou totalement les phases précédentes validées.</w:t>
      </w:r>
    </w:p>
    <w:p w:rsidR="00B40DCB" w:rsidRPr="00E91BB9" w:rsidRDefault="00B40DCB" w:rsidP="00B40DCB">
      <w:pPr>
        <w:pStyle w:val="NormalWeb"/>
        <w:shd w:val="clear" w:color="auto" w:fill="FFFFFF"/>
        <w:spacing w:before="0" w:beforeAutospacing="0" w:after="0" w:afterAutospacing="0" w:line="276" w:lineRule="auto"/>
        <w:jc w:val="both"/>
        <w:rPr>
          <w:rFonts w:ascii="Segoe UI Light" w:hAnsi="Segoe UI Light" w:cs="Arial"/>
          <w:sz w:val="26"/>
          <w:szCs w:val="26"/>
        </w:rPr>
      </w:pPr>
      <w:r w:rsidRPr="00E91BB9">
        <w:rPr>
          <w:rFonts w:ascii="Segoe UI Light" w:hAnsi="Segoe UI Light" w:cs="Arial"/>
          <w:sz w:val="26"/>
          <w:szCs w:val="26"/>
        </w:rPr>
        <w:t>Dans un cycle « en cascade »</w:t>
      </w:r>
      <w:r w:rsidRPr="00E91BB9">
        <w:rPr>
          <w:rStyle w:val="apple-converted-space"/>
          <w:rFonts w:ascii="Segoe UI Light" w:eastAsiaTheme="majorEastAsia" w:hAnsi="Segoe UI Light" w:cs="Arial"/>
          <w:sz w:val="26"/>
          <w:szCs w:val="26"/>
        </w:rPr>
        <w:t> </w:t>
      </w:r>
      <w:r w:rsidRPr="00E91BB9">
        <w:rPr>
          <w:rFonts w:ascii="Segoe UI Light" w:hAnsi="Segoe UI Light" w:cs="Arial"/>
          <w:bCs/>
          <w:sz w:val="26"/>
          <w:szCs w:val="26"/>
          <w:bdr w:val="none" w:sz="0" w:space="0" w:color="auto" w:frame="1"/>
        </w:rPr>
        <w:t>les risques sont détectés tardivement</w:t>
      </w:r>
      <w:r w:rsidRPr="00E91BB9">
        <w:rPr>
          <w:rStyle w:val="apple-converted-space"/>
          <w:rFonts w:ascii="Segoe UI Light" w:eastAsiaTheme="majorEastAsia" w:hAnsi="Segoe UI Light" w:cs="Arial"/>
          <w:sz w:val="26"/>
          <w:szCs w:val="26"/>
        </w:rPr>
        <w:t> </w:t>
      </w:r>
      <w:r w:rsidRPr="00E91BB9">
        <w:rPr>
          <w:rFonts w:ascii="Segoe UI Light" w:hAnsi="Segoe UI Light" w:cs="Arial"/>
          <w:sz w:val="26"/>
          <w:szCs w:val="26"/>
        </w:rPr>
        <w:t>puisqu’il faut attendre la fin du développement pour effectuer la phase de test. Plus le projet avance, plus l’impact des risques augmente :</w:t>
      </w:r>
      <w:r w:rsidRPr="00E91BB9">
        <w:rPr>
          <w:rStyle w:val="apple-converted-space"/>
          <w:rFonts w:ascii="Segoe UI Light" w:eastAsiaTheme="majorEastAsia" w:hAnsi="Segoe UI Light" w:cs="Arial"/>
          <w:sz w:val="26"/>
          <w:szCs w:val="26"/>
        </w:rPr>
        <w:t> </w:t>
      </w:r>
      <w:r w:rsidRPr="00E91BB9">
        <w:rPr>
          <w:rFonts w:ascii="Segoe UI Light" w:hAnsi="Segoe UI Light" w:cs="Arial"/>
          <w:bCs/>
          <w:sz w:val="26"/>
          <w:szCs w:val="26"/>
          <w:bdr w:val="none" w:sz="0" w:space="0" w:color="auto" w:frame="1"/>
        </w:rPr>
        <w:t>il sera toujours plus difficile et coûteux de revenir en arrière lorsqu’on découvre une anomalie tardivement.</w:t>
      </w:r>
    </w:p>
    <w:p w:rsidR="00B40DCB" w:rsidRPr="00B40DCB" w:rsidRDefault="00B40DCB" w:rsidP="00B40DCB">
      <w:pPr>
        <w:pStyle w:val="NormalWeb"/>
        <w:shd w:val="clear" w:color="auto" w:fill="FFFFFF"/>
        <w:spacing w:before="0" w:beforeAutospacing="0" w:after="0" w:afterAutospacing="0" w:line="276" w:lineRule="auto"/>
        <w:jc w:val="both"/>
        <w:rPr>
          <w:rFonts w:ascii="Segoe UI Light" w:hAnsi="Segoe UI Light" w:cs="Arial"/>
          <w:sz w:val="26"/>
          <w:szCs w:val="26"/>
        </w:rPr>
      </w:pPr>
      <w:r w:rsidRPr="00E91BB9">
        <w:rPr>
          <w:rFonts w:ascii="Segoe UI Light" w:hAnsi="Segoe UI Light" w:cs="Arial"/>
          <w:sz w:val="26"/>
          <w:szCs w:val="26"/>
        </w:rPr>
        <w:t>Afin d’anticiper au mieux ces risques il est nécessaire de produire</w:t>
      </w:r>
      <w:r w:rsidRPr="00E91BB9">
        <w:rPr>
          <w:rStyle w:val="apple-converted-space"/>
          <w:rFonts w:ascii="Segoe UI Light" w:eastAsiaTheme="majorEastAsia" w:hAnsi="Segoe UI Light" w:cs="Arial"/>
          <w:sz w:val="26"/>
          <w:szCs w:val="26"/>
        </w:rPr>
        <w:t> </w:t>
      </w:r>
      <w:r w:rsidRPr="00E91BB9">
        <w:rPr>
          <w:rFonts w:ascii="Segoe UI Light" w:hAnsi="Segoe UI Light" w:cs="Arial"/>
          <w:bCs/>
          <w:sz w:val="26"/>
          <w:szCs w:val="26"/>
          <w:bdr w:val="none" w:sz="0" w:space="0" w:color="auto" w:frame="1"/>
        </w:rPr>
        <w:t>des documents très détaillés en amont</w:t>
      </w:r>
      <w:r w:rsidRPr="00E91BB9">
        <w:rPr>
          <w:rStyle w:val="apple-converted-space"/>
          <w:rFonts w:ascii="Segoe UI Light" w:eastAsiaTheme="majorEastAsia" w:hAnsi="Segoe UI Light" w:cs="Arial"/>
          <w:sz w:val="26"/>
          <w:szCs w:val="26"/>
        </w:rPr>
        <w:t> </w:t>
      </w:r>
      <w:r w:rsidRPr="00E91BB9">
        <w:rPr>
          <w:rFonts w:ascii="Segoe UI Light" w:hAnsi="Segoe UI Light" w:cs="Arial"/>
          <w:sz w:val="26"/>
          <w:szCs w:val="26"/>
        </w:rPr>
        <w:t xml:space="preserve">(recueil des besoins, cahier des charges, zoning, </w:t>
      </w:r>
      <w:proofErr w:type="spellStart"/>
      <w:r w:rsidRPr="00E91BB9">
        <w:rPr>
          <w:rFonts w:ascii="Segoe UI Light" w:hAnsi="Segoe UI Light" w:cs="Arial"/>
          <w:sz w:val="26"/>
          <w:szCs w:val="26"/>
        </w:rPr>
        <w:t>wireframe</w:t>
      </w:r>
      <w:proofErr w:type="spellEnd"/>
      <w:r w:rsidRPr="00E91BB9">
        <w:rPr>
          <w:rFonts w:ascii="Segoe UI Light" w:hAnsi="Segoe UI Light" w:cs="Arial"/>
          <w:sz w:val="26"/>
          <w:szCs w:val="26"/>
        </w:rPr>
        <w:t xml:space="preserve"> </w:t>
      </w:r>
      <w:proofErr w:type="spellStart"/>
      <w:r w:rsidRPr="00E91BB9">
        <w:rPr>
          <w:rFonts w:ascii="Segoe UI Light" w:hAnsi="Segoe UI Light" w:cs="Arial"/>
          <w:sz w:val="26"/>
          <w:szCs w:val="26"/>
        </w:rPr>
        <w:t>etc</w:t>
      </w:r>
      <w:proofErr w:type="spellEnd"/>
      <w:r w:rsidRPr="00E91BB9">
        <w:rPr>
          <w:rFonts w:ascii="Segoe UI Light" w:hAnsi="Segoe UI Light" w:cs="Arial"/>
          <w:sz w:val="26"/>
          <w:szCs w:val="26"/>
        </w:rPr>
        <w:t>…) qui seront validés par le client. Néanmoins, ces documents restent théoriques et</w:t>
      </w:r>
      <w:r w:rsidRPr="00B40DCB">
        <w:rPr>
          <w:rFonts w:ascii="Segoe UI Light" w:hAnsi="Segoe UI Light" w:cs="Arial"/>
          <w:sz w:val="26"/>
          <w:szCs w:val="26"/>
        </w:rPr>
        <w:t xml:space="preserve"> conceptuels jusqu’à ce que le dispositif soit testé dans des conditions réelles ; le client validera le contenu papier (conception, maquette, développement fonctionnalités </w:t>
      </w:r>
      <w:proofErr w:type="spellStart"/>
      <w:r w:rsidRPr="00B40DCB">
        <w:rPr>
          <w:rFonts w:ascii="Segoe UI Light" w:hAnsi="Segoe UI Light" w:cs="Arial"/>
          <w:sz w:val="26"/>
          <w:szCs w:val="26"/>
        </w:rPr>
        <w:t>etc</w:t>
      </w:r>
      <w:proofErr w:type="spellEnd"/>
      <w:r w:rsidRPr="00B40DCB">
        <w:rPr>
          <w:rFonts w:ascii="Segoe UI Light" w:hAnsi="Segoe UI Light" w:cs="Arial"/>
          <w:sz w:val="26"/>
          <w:szCs w:val="26"/>
        </w:rPr>
        <w:t>…) mais sera toujours plus sensible à ce qu’il verra sur son écran.</w:t>
      </w:r>
    </w:p>
    <w:p w:rsidR="00B40DCB" w:rsidRPr="00B40DCB" w:rsidRDefault="00B40DCB" w:rsidP="00B40DCB">
      <w:pPr>
        <w:pStyle w:val="NormalWeb"/>
        <w:shd w:val="clear" w:color="auto" w:fill="FFFFFF"/>
        <w:spacing w:before="0" w:beforeAutospacing="0" w:after="300" w:afterAutospacing="0" w:line="276" w:lineRule="auto"/>
        <w:jc w:val="both"/>
        <w:rPr>
          <w:rFonts w:ascii="Segoe UI Light" w:hAnsi="Segoe UI Light" w:cs="Arial"/>
          <w:sz w:val="26"/>
          <w:szCs w:val="26"/>
        </w:rPr>
      </w:pPr>
      <w:r w:rsidRPr="00B40DCB">
        <w:rPr>
          <w:rFonts w:ascii="Segoe UI Light" w:hAnsi="Segoe UI Light" w:cs="Arial"/>
          <w:sz w:val="26"/>
          <w:szCs w:val="26"/>
        </w:rPr>
        <w:t>Au final, du point de vue du client, c’est le chef de projet qui aurait dû anticiper ce problème alors qu’il est impossible de tout prévoir à l’avance surtout dans un environnement instable qui évolue constamment où il y a sans cesse de nouvelles technologies qui font leur apparition.</w:t>
      </w:r>
      <w:r w:rsidRPr="00B40DCB">
        <w:rPr>
          <w:rStyle w:val="apple-converted-space"/>
          <w:rFonts w:ascii="Segoe UI Light" w:eastAsiaTheme="majorEastAsia" w:hAnsi="Segoe UI Light" w:cs="Arial"/>
          <w:sz w:val="26"/>
          <w:szCs w:val="26"/>
        </w:rPr>
        <w:t> </w:t>
      </w:r>
    </w:p>
    <w:p w:rsidR="00883C71" w:rsidRDefault="00883C71" w:rsidP="00AD5AE0">
      <w:pPr>
        <w:pStyle w:val="Titre4"/>
        <w:numPr>
          <w:ilvl w:val="0"/>
          <w:numId w:val="15"/>
        </w:numPr>
        <w:jc w:val="both"/>
        <w:rPr>
          <w:rFonts w:ascii="Segoe UI Light" w:hAnsi="Segoe UI Light"/>
          <w:i w:val="0"/>
          <w:color w:val="auto"/>
          <w:sz w:val="32"/>
          <w:szCs w:val="32"/>
        </w:rPr>
      </w:pPr>
      <w:r w:rsidRPr="00AD5AE0">
        <w:rPr>
          <w:rFonts w:ascii="Segoe UI Light" w:hAnsi="Segoe UI Light"/>
          <w:i w:val="0"/>
          <w:color w:val="auto"/>
          <w:sz w:val="32"/>
          <w:szCs w:val="32"/>
        </w:rPr>
        <w:t>La méthode agile</w:t>
      </w:r>
    </w:p>
    <w:p w:rsidR="00E91BB9" w:rsidRDefault="007D0765" w:rsidP="00AD7C09">
      <w:pPr>
        <w:shd w:val="clear" w:color="auto" w:fill="FFFFFF"/>
        <w:spacing w:after="0" w:line="240" w:lineRule="auto"/>
        <w:ind w:firstLine="360"/>
        <w:jc w:val="both"/>
        <w:rPr>
          <w:rFonts w:ascii="Segoe UI Light" w:eastAsia="Times New Roman" w:hAnsi="Segoe UI Light" w:cs="Arial"/>
          <w:sz w:val="26"/>
          <w:szCs w:val="26"/>
          <w:lang w:eastAsia="fr-FR"/>
        </w:rPr>
      </w:pPr>
      <w:r w:rsidRPr="007D0765">
        <w:rPr>
          <w:rFonts w:ascii="Segoe UI Light" w:eastAsia="Times New Roman" w:hAnsi="Segoe UI Light" w:cs="Arial"/>
          <w:sz w:val="26"/>
          <w:szCs w:val="26"/>
          <w:lang w:eastAsia="fr-FR"/>
        </w:rPr>
        <w:t>Les méthodes agiles utilisent un principe de </w:t>
      </w:r>
      <w:r w:rsidRPr="007D0765">
        <w:rPr>
          <w:rFonts w:ascii="Segoe UI Light" w:eastAsia="Times New Roman" w:hAnsi="Segoe UI Light" w:cs="Arial"/>
          <w:b/>
          <w:bCs/>
          <w:sz w:val="26"/>
          <w:szCs w:val="26"/>
          <w:bdr w:val="none" w:sz="0" w:space="0" w:color="auto" w:frame="1"/>
          <w:lang w:eastAsia="fr-FR"/>
        </w:rPr>
        <w:t>développement itératif</w:t>
      </w:r>
      <w:r w:rsidRPr="007D0765">
        <w:rPr>
          <w:rFonts w:ascii="Segoe UI Light" w:eastAsia="Times New Roman" w:hAnsi="Segoe UI Light" w:cs="Arial"/>
          <w:sz w:val="26"/>
          <w:szCs w:val="26"/>
          <w:lang w:eastAsia="fr-FR"/>
        </w:rPr>
        <w:t> qui consiste à découper le projet en plusieurs étapes qu’on appelle </w:t>
      </w:r>
      <w:r w:rsidRPr="007D0765">
        <w:rPr>
          <w:rFonts w:ascii="Segoe UI Light" w:eastAsia="Times New Roman" w:hAnsi="Segoe UI Light" w:cs="Arial"/>
          <w:b/>
          <w:bCs/>
          <w:sz w:val="26"/>
          <w:szCs w:val="26"/>
          <w:bdr w:val="none" w:sz="0" w:space="0" w:color="auto" w:frame="1"/>
          <w:lang w:eastAsia="fr-FR"/>
        </w:rPr>
        <w:t>« itérations »</w:t>
      </w:r>
      <w:r w:rsidRPr="007D0765">
        <w:rPr>
          <w:rFonts w:ascii="Segoe UI Light" w:eastAsia="Times New Roman" w:hAnsi="Segoe UI Light" w:cs="Arial"/>
          <w:sz w:val="26"/>
          <w:szCs w:val="26"/>
          <w:lang w:eastAsia="fr-FR"/>
        </w:rPr>
        <w:t>.</w:t>
      </w:r>
    </w:p>
    <w:p w:rsidR="007D0765" w:rsidRPr="007D0765" w:rsidRDefault="007D0765" w:rsidP="009E489D">
      <w:pPr>
        <w:shd w:val="clear" w:color="auto" w:fill="FFFFFF"/>
        <w:spacing w:after="0" w:line="240" w:lineRule="auto"/>
        <w:jc w:val="both"/>
        <w:rPr>
          <w:rFonts w:ascii="Segoe UI Light" w:eastAsia="Times New Roman" w:hAnsi="Segoe UI Light" w:cs="Arial"/>
          <w:sz w:val="26"/>
          <w:szCs w:val="26"/>
          <w:lang w:eastAsia="fr-FR"/>
        </w:rPr>
      </w:pPr>
      <w:r w:rsidRPr="007D0765">
        <w:rPr>
          <w:rFonts w:ascii="Segoe UI Light" w:eastAsia="Times New Roman" w:hAnsi="Segoe UI Light" w:cs="Arial"/>
          <w:sz w:val="26"/>
          <w:szCs w:val="26"/>
          <w:lang w:eastAsia="fr-FR"/>
        </w:rPr>
        <w:t>Ces itérations sont en fait des mini-projets définis avec le client en détaillant les différentes fonctionnalités qui seront développées en fonction de leur priorité. Le chef de projet établi alors un macro</w:t>
      </w:r>
      <w:r>
        <w:rPr>
          <w:rFonts w:ascii="Segoe UI Light" w:eastAsia="Times New Roman" w:hAnsi="Segoe UI Light" w:cs="Arial"/>
          <w:sz w:val="26"/>
          <w:szCs w:val="26"/>
          <w:lang w:eastAsia="fr-FR"/>
        </w:rPr>
        <w:t>-</w:t>
      </w:r>
      <w:r w:rsidRPr="007D0765">
        <w:rPr>
          <w:rFonts w:ascii="Segoe UI Light" w:eastAsia="Times New Roman" w:hAnsi="Segoe UI Light" w:cs="Arial"/>
          <w:sz w:val="26"/>
          <w:szCs w:val="26"/>
          <w:lang w:eastAsia="fr-FR"/>
        </w:rPr>
        <w:t>planning correspondant aux tâches nécessaires pour le développement de ces fonctionnalités.</w:t>
      </w:r>
    </w:p>
    <w:p w:rsidR="0016632B" w:rsidRPr="0016632B" w:rsidRDefault="007D0765" w:rsidP="0016632B">
      <w:pPr>
        <w:pStyle w:val="NormalWeb"/>
        <w:shd w:val="clear" w:color="auto" w:fill="FFFFFF"/>
        <w:spacing w:after="420" w:afterAutospacing="0"/>
        <w:rPr>
          <w:rFonts w:ascii="Segoe UI Light" w:hAnsi="Segoe UI Light" w:cs="Arial"/>
          <w:color w:val="222222"/>
          <w:sz w:val="26"/>
          <w:szCs w:val="26"/>
        </w:rPr>
      </w:pPr>
      <w:r w:rsidRPr="007D0765">
        <w:rPr>
          <w:rFonts w:ascii="Segoe UI Light" w:hAnsi="Segoe UI Light" w:cs="Arial"/>
          <w:sz w:val="26"/>
          <w:szCs w:val="26"/>
        </w:rPr>
        <w:t>Le but est d’assumer le fait que l’on ne peut pas tout connaître et anticiper quel que soit notre expérience. On découpe alors le projet en itérations plutôt que de tout prévoir et planifier en sachant que des imprévus arriveront en cours de route.</w:t>
      </w:r>
      <w:ins w:id="249" w:author="DELL" w:date="2017-07-08T13:39:00Z">
        <w:r w:rsidR="000851C2">
          <w:rPr>
            <w:rFonts w:ascii="Segoe UI Light" w:hAnsi="Segoe UI Light" w:cs="Arial"/>
            <w:sz w:val="26"/>
            <w:szCs w:val="26"/>
          </w:rPr>
          <w:t xml:space="preserve"> </w:t>
        </w:r>
      </w:ins>
      <w:r w:rsidR="0016632B" w:rsidRPr="0016632B">
        <w:rPr>
          <w:rFonts w:ascii="Segoe UI Light" w:hAnsi="Segoe UI Light" w:cs="Arial"/>
          <w:color w:val="222222"/>
          <w:sz w:val="26"/>
          <w:szCs w:val="26"/>
        </w:rPr>
        <w:t>Elle privilégie les </w:t>
      </w:r>
      <w:r w:rsidR="00671C79">
        <w:rPr>
          <w:rFonts w:ascii="Segoe UI Light" w:hAnsi="Segoe UI Light" w:cs="Arial"/>
          <w:bCs/>
          <w:color w:val="222222"/>
          <w:sz w:val="26"/>
          <w:szCs w:val="26"/>
        </w:rPr>
        <w:t>4 valeurs suivantes :</w:t>
      </w:r>
    </w:p>
    <w:p w:rsidR="0016632B" w:rsidRPr="0016632B" w:rsidRDefault="0016632B" w:rsidP="00470B74">
      <w:pPr>
        <w:pStyle w:val="NormalWeb"/>
        <w:numPr>
          <w:ilvl w:val="0"/>
          <w:numId w:val="14"/>
        </w:numPr>
        <w:shd w:val="clear" w:color="auto" w:fill="FFFFFF"/>
        <w:spacing w:before="0" w:beforeAutospacing="0" w:after="420" w:afterAutospacing="0"/>
        <w:rPr>
          <w:rFonts w:ascii="Segoe UI Light" w:hAnsi="Segoe UI Light" w:cs="Arial"/>
          <w:color w:val="222222"/>
          <w:sz w:val="26"/>
          <w:szCs w:val="26"/>
        </w:rPr>
      </w:pPr>
      <w:r w:rsidRPr="0016632B">
        <w:rPr>
          <w:rFonts w:ascii="Segoe UI Light" w:hAnsi="Segoe UI Light" w:cs="Arial"/>
          <w:color w:val="222222"/>
          <w:sz w:val="26"/>
          <w:szCs w:val="26"/>
        </w:rPr>
        <w:t>Les individus et leurs interactions plus que les processus et les outils</w:t>
      </w:r>
    </w:p>
    <w:p w:rsidR="0016632B" w:rsidRPr="0016632B" w:rsidRDefault="0016632B" w:rsidP="00470B74">
      <w:pPr>
        <w:pStyle w:val="NormalWeb"/>
        <w:numPr>
          <w:ilvl w:val="0"/>
          <w:numId w:val="14"/>
        </w:numPr>
        <w:shd w:val="clear" w:color="auto" w:fill="FFFFFF"/>
        <w:spacing w:before="0" w:beforeAutospacing="0" w:after="420" w:afterAutospacing="0"/>
        <w:rPr>
          <w:rFonts w:ascii="Segoe UI Light" w:hAnsi="Segoe UI Light" w:cs="Arial"/>
          <w:color w:val="222222"/>
          <w:sz w:val="26"/>
          <w:szCs w:val="26"/>
        </w:rPr>
      </w:pPr>
      <w:r w:rsidRPr="0016632B">
        <w:rPr>
          <w:rFonts w:ascii="Segoe UI Light" w:hAnsi="Segoe UI Light" w:cs="Arial"/>
          <w:color w:val="222222"/>
          <w:sz w:val="26"/>
          <w:szCs w:val="26"/>
        </w:rPr>
        <w:t>Des logiciels opérationnels plus qu’une documentation exhaustive</w:t>
      </w:r>
    </w:p>
    <w:p w:rsidR="0016632B" w:rsidRPr="0016632B" w:rsidRDefault="0016632B" w:rsidP="00912883">
      <w:pPr>
        <w:pStyle w:val="NormalWeb"/>
        <w:numPr>
          <w:ilvl w:val="0"/>
          <w:numId w:val="14"/>
        </w:numPr>
        <w:shd w:val="clear" w:color="auto" w:fill="FFFFFF"/>
        <w:spacing w:after="420" w:afterAutospacing="0"/>
        <w:rPr>
          <w:rFonts w:ascii="Segoe UI Light" w:hAnsi="Segoe UI Light" w:cs="Arial"/>
          <w:color w:val="222222"/>
          <w:sz w:val="26"/>
          <w:szCs w:val="26"/>
        </w:rPr>
      </w:pPr>
      <w:r w:rsidRPr="0016632B">
        <w:rPr>
          <w:rFonts w:ascii="Segoe UI Light" w:hAnsi="Segoe UI Light" w:cs="Arial"/>
          <w:color w:val="222222"/>
          <w:sz w:val="26"/>
          <w:szCs w:val="26"/>
        </w:rPr>
        <w:t>La collaboration entre les développeurs et les clients plus que la négociation contractuelle</w:t>
      </w:r>
    </w:p>
    <w:p w:rsidR="007D0765" w:rsidRDefault="0016632B" w:rsidP="00912883">
      <w:pPr>
        <w:pStyle w:val="NormalWeb"/>
        <w:numPr>
          <w:ilvl w:val="0"/>
          <w:numId w:val="14"/>
        </w:numPr>
        <w:shd w:val="clear" w:color="auto" w:fill="FFFFFF"/>
        <w:spacing w:after="420" w:afterAutospacing="0"/>
        <w:rPr>
          <w:rFonts w:ascii="Segoe UI Light" w:hAnsi="Segoe UI Light" w:cs="Arial"/>
          <w:color w:val="222222"/>
          <w:sz w:val="26"/>
          <w:szCs w:val="26"/>
        </w:rPr>
      </w:pPr>
      <w:r w:rsidRPr="0016632B">
        <w:rPr>
          <w:rFonts w:ascii="Segoe UI Light" w:hAnsi="Segoe UI Light" w:cs="Arial"/>
          <w:color w:val="222222"/>
          <w:sz w:val="26"/>
          <w:szCs w:val="26"/>
        </w:rPr>
        <w:lastRenderedPageBreak/>
        <w:t>L’adaptation au changement plus que le suivi d’un planning</w:t>
      </w:r>
      <w:r w:rsidR="006A5032">
        <w:rPr>
          <w:rFonts w:ascii="Segoe UI Light" w:hAnsi="Segoe UI Light" w:cs="Arial"/>
          <w:color w:val="222222"/>
          <w:sz w:val="26"/>
          <w:szCs w:val="26"/>
        </w:rPr>
        <w:t>.</w:t>
      </w:r>
    </w:p>
    <w:p w:rsidR="000F7A30" w:rsidRPr="00CD0C5C" w:rsidRDefault="000F7A30" w:rsidP="00CD0C5C">
      <w:pPr>
        <w:pStyle w:val="NormalWeb"/>
        <w:shd w:val="clear" w:color="auto" w:fill="FFFFFF"/>
        <w:spacing w:after="420" w:afterAutospacing="0"/>
        <w:jc w:val="both"/>
        <w:rPr>
          <w:rFonts w:ascii="Segoe UI Light" w:hAnsi="Segoe UI Light" w:cs="Arial"/>
          <w:color w:val="222222"/>
          <w:sz w:val="26"/>
          <w:szCs w:val="26"/>
        </w:rPr>
      </w:pPr>
      <w:r w:rsidRPr="00CD0C5C">
        <w:rPr>
          <w:rFonts w:ascii="Segoe UI Light" w:hAnsi="Segoe UI Light" w:cs="Arial"/>
          <w:color w:val="222222"/>
          <w:sz w:val="26"/>
          <w:szCs w:val="26"/>
        </w:rPr>
        <w:t>Les  valeurs agiles se déclinent en 12 principes communs aux</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méthodes agiles.</w:t>
      </w:r>
      <w:r w:rsidRPr="00CD0C5C">
        <w:rPr>
          <w:rStyle w:val="apple-converted-space"/>
          <w:rFonts w:ascii="Segoe UI Light" w:eastAsiaTheme="majorEastAsia" w:hAnsi="Segoe UI Light" w:cs="Arial"/>
          <w:b/>
          <w:bCs/>
          <w:color w:val="222222"/>
          <w:sz w:val="26"/>
          <w:szCs w:val="26"/>
        </w:rPr>
        <w:t> </w:t>
      </w:r>
      <w:r w:rsidRPr="00CD0C5C">
        <w:rPr>
          <w:rFonts w:ascii="Segoe UI Light" w:hAnsi="Segoe UI Light" w:cs="Arial"/>
          <w:color w:val="222222"/>
          <w:sz w:val="26"/>
          <w:szCs w:val="26"/>
        </w:rPr>
        <w:t>On retrouve ces principes dans le fameux manifeste du développement agile:</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1 – La priorité numéro 1 est la</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satisfaction du client</w:t>
      </w:r>
      <w:r w:rsidRPr="00CD0C5C">
        <w:rPr>
          <w:rFonts w:ascii="Segoe UI Light" w:hAnsi="Segoe UI Light" w:cs="Arial"/>
          <w:color w:val="222222"/>
          <w:sz w:val="26"/>
          <w:szCs w:val="26"/>
        </w:rPr>
        <w:t>. Des versions fonctionnelles du logiciel doivent être régulièrement livrées au client, de manière rapprochée dans le temps. L’agilité vient de ce jeu de ping-pong entre le développeur et le client jusqu’à ce que le client décide qu’il est satisfait avec la version de test livrée.</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2 – Les développeurs doivent bien accueillir et de manière réactive des</w:t>
      </w:r>
      <w:r w:rsidRPr="00CD0C5C">
        <w:rPr>
          <w:rStyle w:val="apple-converted-space"/>
          <w:rFonts w:ascii="Segoe UI Light" w:eastAsiaTheme="majorEastAsia" w:hAnsi="Segoe UI Light" w:cs="Arial"/>
          <w:b/>
          <w:bCs/>
          <w:color w:val="222222"/>
          <w:sz w:val="26"/>
          <w:szCs w:val="26"/>
        </w:rPr>
        <w:t> </w:t>
      </w:r>
      <w:r w:rsidRPr="00CD0C5C">
        <w:rPr>
          <w:rStyle w:val="lev"/>
          <w:rFonts w:ascii="Segoe UI Light" w:eastAsiaTheme="majorEastAsia" w:hAnsi="Segoe UI Light" w:cs="Arial"/>
          <w:color w:val="222222"/>
          <w:sz w:val="26"/>
          <w:szCs w:val="26"/>
        </w:rPr>
        <w:t>demandes d’évolution</w:t>
      </w:r>
      <w:r w:rsidRPr="00CD0C5C">
        <w:rPr>
          <w:rStyle w:val="apple-converted-space"/>
          <w:rFonts w:ascii="Segoe UI Light" w:eastAsiaTheme="majorEastAsia" w:hAnsi="Segoe UI Light" w:cs="Arial"/>
          <w:color w:val="222222"/>
          <w:sz w:val="26"/>
          <w:szCs w:val="26"/>
        </w:rPr>
        <w:t> </w:t>
      </w:r>
      <w:r w:rsidRPr="00CD0C5C">
        <w:rPr>
          <w:rFonts w:ascii="Segoe UI Light" w:hAnsi="Segoe UI Light" w:cs="Arial"/>
          <w:color w:val="222222"/>
          <w:sz w:val="26"/>
          <w:szCs w:val="26"/>
        </w:rPr>
        <w:t>même s’ils sont déjà bien avancés dans le développement. L’objectif est de permettre l’acquisition d’un réel</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avantage concurrentiel</w:t>
      </w:r>
      <w:r w:rsidRPr="00CD0C5C">
        <w:rPr>
          <w:rStyle w:val="apple-converted-space"/>
          <w:rFonts w:ascii="Segoe UI Light" w:eastAsiaTheme="majorEastAsia" w:hAnsi="Segoe UI Light" w:cs="Arial"/>
          <w:b/>
          <w:bCs/>
          <w:color w:val="222222"/>
          <w:sz w:val="26"/>
          <w:szCs w:val="26"/>
        </w:rPr>
        <w:t> </w:t>
      </w:r>
      <w:r w:rsidRPr="00CD0C5C">
        <w:rPr>
          <w:rFonts w:ascii="Segoe UI Light" w:hAnsi="Segoe UI Light" w:cs="Arial"/>
          <w:color w:val="222222"/>
          <w:sz w:val="26"/>
          <w:szCs w:val="26"/>
        </w:rPr>
        <w:t>pour le client.</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3 -Les développeurs doivent</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réduire les cycles de développement</w:t>
      </w:r>
      <w:r w:rsidRPr="00CD0C5C">
        <w:rPr>
          <w:rStyle w:val="apple-converted-space"/>
          <w:rFonts w:ascii="Segoe UI Light" w:eastAsiaTheme="majorEastAsia" w:hAnsi="Segoe UI Light" w:cs="Arial"/>
          <w:color w:val="222222"/>
          <w:sz w:val="26"/>
          <w:szCs w:val="26"/>
        </w:rPr>
        <w:t> </w:t>
      </w:r>
      <w:r w:rsidRPr="00CD0C5C">
        <w:rPr>
          <w:rFonts w:ascii="Segoe UI Light" w:hAnsi="Segoe UI Light" w:cs="Arial"/>
          <w:color w:val="222222"/>
          <w:sz w:val="26"/>
          <w:szCs w:val="26"/>
        </w:rPr>
        <w:t>et</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livrer des versions opérationnelles</w:t>
      </w:r>
      <w:r w:rsidRPr="00CD0C5C">
        <w:rPr>
          <w:rStyle w:val="apple-converted-space"/>
          <w:rFonts w:ascii="Segoe UI Light" w:eastAsiaTheme="majorEastAsia" w:hAnsi="Segoe UI Light" w:cs="Arial"/>
          <w:color w:val="222222"/>
          <w:sz w:val="26"/>
          <w:szCs w:val="26"/>
        </w:rPr>
        <w:t> </w:t>
      </w:r>
      <w:r w:rsidRPr="00CD0C5C">
        <w:rPr>
          <w:rFonts w:ascii="Segoe UI Light" w:hAnsi="Segoe UI Light" w:cs="Arial"/>
          <w:color w:val="222222"/>
          <w:sz w:val="26"/>
          <w:szCs w:val="26"/>
        </w:rPr>
        <w:t>aux clients dans un laps de temps</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le plus court possible</w:t>
      </w:r>
      <w:r w:rsidRPr="00CD0C5C">
        <w:rPr>
          <w:rFonts w:ascii="Segoe UI Light" w:hAnsi="Segoe UI Light" w:cs="Arial"/>
          <w:color w:val="222222"/>
          <w:sz w:val="26"/>
          <w:szCs w:val="26"/>
        </w:rPr>
        <w:t>, entre 2 semaines et 2 mois.</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4 – Les utilisateurs métier (clients du logiciel) et les développeurs doivent</w:t>
      </w:r>
      <w:r w:rsidRPr="00CD0C5C">
        <w:rPr>
          <w:rStyle w:val="apple-converted-space"/>
          <w:rFonts w:ascii="Segoe UI Light" w:eastAsiaTheme="majorEastAsia" w:hAnsi="Segoe UI Light" w:cs="Arial"/>
          <w:b/>
          <w:bCs/>
          <w:color w:val="222222"/>
          <w:sz w:val="26"/>
          <w:szCs w:val="26"/>
        </w:rPr>
        <w:t> </w:t>
      </w:r>
      <w:r w:rsidRPr="00CD0C5C">
        <w:rPr>
          <w:rStyle w:val="lev"/>
          <w:rFonts w:ascii="Segoe UI Light" w:eastAsiaTheme="majorEastAsia" w:hAnsi="Segoe UI Light" w:cs="Arial"/>
          <w:color w:val="222222"/>
          <w:sz w:val="26"/>
          <w:szCs w:val="26"/>
        </w:rPr>
        <w:t>travailler ensemble quotidiennement</w:t>
      </w:r>
      <w:r w:rsidRPr="00CD0C5C">
        <w:rPr>
          <w:rFonts w:ascii="Segoe UI Light" w:hAnsi="Segoe UI Light" w:cs="Arial"/>
          <w:color w:val="222222"/>
          <w:sz w:val="26"/>
          <w:szCs w:val="26"/>
        </w:rPr>
        <w:t>. Le manifeste utilise la terminologie de “business people” pour parler des utilisateurs du logiciel.</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5 – Construisez votre projet informatique avec des</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individus motivés,</w:t>
      </w:r>
      <w:r w:rsidRPr="00CD0C5C">
        <w:rPr>
          <w:rStyle w:val="apple-converted-space"/>
          <w:rFonts w:ascii="Segoe UI Light" w:eastAsiaTheme="majorEastAsia" w:hAnsi="Segoe UI Light" w:cs="Arial"/>
          <w:color w:val="222222"/>
          <w:sz w:val="26"/>
          <w:szCs w:val="26"/>
        </w:rPr>
        <w:t> </w:t>
      </w:r>
      <w:r w:rsidRPr="00CD0C5C">
        <w:rPr>
          <w:rFonts w:ascii="Segoe UI Light" w:hAnsi="Segoe UI Light" w:cs="Arial"/>
          <w:color w:val="222222"/>
          <w:sz w:val="26"/>
          <w:szCs w:val="26"/>
        </w:rPr>
        <w:t>donnez-leur</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l’environnement de travail</w:t>
      </w:r>
      <w:r w:rsidRPr="00CD0C5C">
        <w:rPr>
          <w:rStyle w:val="apple-converted-space"/>
          <w:rFonts w:ascii="Segoe UI Light" w:eastAsiaTheme="majorEastAsia" w:hAnsi="Segoe UI Light" w:cs="Arial"/>
          <w:color w:val="222222"/>
          <w:sz w:val="26"/>
          <w:szCs w:val="26"/>
        </w:rPr>
        <w:t> </w:t>
      </w:r>
      <w:r w:rsidRPr="00CD0C5C">
        <w:rPr>
          <w:rFonts w:ascii="Segoe UI Light" w:hAnsi="Segoe UI Light" w:cs="Arial"/>
          <w:color w:val="222222"/>
          <w:sz w:val="26"/>
          <w:szCs w:val="26"/>
        </w:rPr>
        <w:t>et le</w:t>
      </w:r>
      <w:r w:rsidRPr="00CD0C5C">
        <w:rPr>
          <w:rStyle w:val="apple-converted-space"/>
          <w:rFonts w:ascii="Segoe UI Light" w:eastAsiaTheme="majorEastAsia" w:hAnsi="Segoe UI Light" w:cs="Arial"/>
          <w:b/>
          <w:bCs/>
          <w:color w:val="222222"/>
          <w:sz w:val="26"/>
          <w:szCs w:val="26"/>
        </w:rPr>
        <w:t> </w:t>
      </w:r>
      <w:r w:rsidRPr="00CD0C5C">
        <w:rPr>
          <w:rStyle w:val="lev"/>
          <w:rFonts w:ascii="Segoe UI Light" w:eastAsiaTheme="majorEastAsia" w:hAnsi="Segoe UI Light" w:cs="Arial"/>
          <w:color w:val="222222"/>
          <w:sz w:val="26"/>
          <w:szCs w:val="26"/>
        </w:rPr>
        <w:t>support</w:t>
      </w:r>
      <w:r w:rsidRPr="00CD0C5C">
        <w:rPr>
          <w:rStyle w:val="apple-converted-space"/>
          <w:rFonts w:ascii="Segoe UI Light" w:eastAsiaTheme="majorEastAsia" w:hAnsi="Segoe UI Light" w:cs="Arial"/>
          <w:color w:val="222222"/>
          <w:sz w:val="26"/>
          <w:szCs w:val="26"/>
        </w:rPr>
        <w:t> </w:t>
      </w:r>
      <w:r w:rsidRPr="00CD0C5C">
        <w:rPr>
          <w:rFonts w:ascii="Segoe UI Light" w:hAnsi="Segoe UI Light" w:cs="Arial"/>
          <w:color w:val="222222"/>
          <w:sz w:val="26"/>
          <w:szCs w:val="26"/>
        </w:rPr>
        <w:t>dont ils ont besoin et surtout</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faites-leur confiance</w:t>
      </w:r>
      <w:ins w:id="250" w:author="DELL" w:date="2017-07-08T13:40:00Z">
        <w:r w:rsidR="000851C2">
          <w:rPr>
            <w:rStyle w:val="lev"/>
            <w:rFonts w:ascii="Segoe UI Light" w:eastAsiaTheme="majorEastAsia" w:hAnsi="Segoe UI Light" w:cs="Arial"/>
            <w:color w:val="222222"/>
            <w:sz w:val="26"/>
            <w:szCs w:val="26"/>
          </w:rPr>
          <w:t xml:space="preserve"> </w:t>
        </w:r>
      </w:ins>
      <w:r w:rsidRPr="00CD0C5C">
        <w:rPr>
          <w:rFonts w:ascii="Segoe UI Light" w:hAnsi="Segoe UI Light" w:cs="Arial"/>
          <w:color w:val="222222"/>
          <w:sz w:val="26"/>
          <w:szCs w:val="26"/>
        </w:rPr>
        <w:t>pour que le travail soit fait</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6 – La méthode la plus efficace pour communiquer des informations à une équipe projet et au sein d’une équipe projet est la</w:t>
      </w:r>
      <w:r w:rsidRPr="00CD0C5C">
        <w:rPr>
          <w:rStyle w:val="apple-converted-space"/>
          <w:rFonts w:ascii="Segoe UI Light" w:eastAsiaTheme="majorEastAsia" w:hAnsi="Segoe UI Light" w:cs="Arial"/>
          <w:color w:val="222222"/>
          <w:sz w:val="26"/>
          <w:szCs w:val="26"/>
        </w:rPr>
        <w:t> </w:t>
      </w:r>
      <w:r w:rsidRPr="00CD0C5C">
        <w:rPr>
          <w:rStyle w:val="lev"/>
          <w:rFonts w:ascii="Segoe UI Light" w:eastAsiaTheme="majorEastAsia" w:hAnsi="Segoe UI Light" w:cs="Arial"/>
          <w:color w:val="222222"/>
          <w:sz w:val="26"/>
          <w:szCs w:val="26"/>
        </w:rPr>
        <w:t>conversation en face à face</w:t>
      </w:r>
    </w:p>
    <w:p w:rsidR="000F7A30" w:rsidRPr="00CD0C5C" w:rsidRDefault="000F7A30" w:rsidP="00CD0C5C">
      <w:pPr>
        <w:pStyle w:val="NormalWeb"/>
        <w:numPr>
          <w:ilvl w:val="0"/>
          <w:numId w:val="26"/>
        </w:numPr>
        <w:shd w:val="clear" w:color="auto" w:fill="FFFFFF"/>
        <w:spacing w:after="420" w:afterAutospacing="0"/>
        <w:jc w:val="both"/>
        <w:rPr>
          <w:rFonts w:ascii="Segoe UI Light" w:hAnsi="Segoe UI Light" w:cs="Arial"/>
          <w:color w:val="222222"/>
          <w:sz w:val="26"/>
          <w:szCs w:val="26"/>
        </w:rPr>
      </w:pPr>
      <w:r w:rsidRPr="00CD0C5C">
        <w:rPr>
          <w:rFonts w:ascii="Segoe UI Light" w:hAnsi="Segoe UI Light" w:cs="Arial"/>
          <w:color w:val="222222"/>
          <w:sz w:val="26"/>
          <w:szCs w:val="26"/>
        </w:rPr>
        <w:t>– Le bon fonctionnement du logiciel est la première mesure de progression</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8 – Le processus de développement agile s’inscrit dans un processus de développement durable. C’est à dire que les développeurs et les sponsors du projet doivent pouvoir maintenir indéfiniment un rythme de travail soutenable. Il faut donc trouver le bon rythme de travail et s’y tenir.</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9 – Il faut porter une attention particulière à l’excellence technique et à une bonne conception, ce qui accroît l’agilité.</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lastRenderedPageBreak/>
        <w:t>10 – La simplicité est primordiale, il s’agit de l’art d’éliminer le travail inutile et superflu. Il faut savoir répondre au besoin exprimé par le client de manière informatiquement simple, avec un développement qui peut facilement évoluer.</w:t>
      </w:r>
    </w:p>
    <w:p w:rsidR="000F7A30"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11 Les meilleures architectures, spécifications et conceptions émanent des équipes qui s’auto-organisent. Les responsabilités ne sont donc pas l’apanage d’un chef de projet mais sont partagées par chaque membre de l’équipe agile.</w:t>
      </w:r>
    </w:p>
    <w:p w:rsidR="006A5032" w:rsidRPr="00CD0C5C" w:rsidRDefault="000F7A30" w:rsidP="00CD0C5C">
      <w:pPr>
        <w:pStyle w:val="NormalWeb"/>
        <w:shd w:val="clear" w:color="auto" w:fill="FFFFFF"/>
        <w:spacing w:after="420" w:afterAutospacing="0"/>
        <w:ind w:firstLine="360"/>
        <w:jc w:val="both"/>
        <w:rPr>
          <w:rFonts w:ascii="Segoe UI Light" w:hAnsi="Segoe UI Light" w:cs="Arial"/>
          <w:color w:val="222222"/>
          <w:sz w:val="26"/>
          <w:szCs w:val="26"/>
        </w:rPr>
      </w:pPr>
      <w:r w:rsidRPr="00CD0C5C">
        <w:rPr>
          <w:rFonts w:ascii="Segoe UI Light" w:hAnsi="Segoe UI Light" w:cs="Arial"/>
          <w:color w:val="222222"/>
          <w:sz w:val="26"/>
          <w:szCs w:val="26"/>
        </w:rPr>
        <w:t>12 – A intervalles réguliers, l’équipe agile s’interroge sur la manière d’améliorer encore son</w:t>
      </w:r>
      <w:r w:rsidRPr="00CD0C5C">
        <w:rPr>
          <w:rStyle w:val="apple-converted-space"/>
          <w:rFonts w:ascii="Segoe UI Light" w:eastAsiaTheme="majorEastAsia" w:hAnsi="Segoe UI Light" w:cs="Arial"/>
          <w:b/>
          <w:bCs/>
          <w:color w:val="222222"/>
          <w:sz w:val="26"/>
          <w:szCs w:val="26"/>
        </w:rPr>
        <w:t> </w:t>
      </w:r>
      <w:r w:rsidRPr="00CD0C5C">
        <w:rPr>
          <w:rStyle w:val="lev"/>
          <w:rFonts w:ascii="Segoe UI Light" w:eastAsiaTheme="majorEastAsia" w:hAnsi="Segoe UI Light" w:cs="Arial"/>
          <w:color w:val="222222"/>
          <w:sz w:val="26"/>
          <w:szCs w:val="26"/>
        </w:rPr>
        <w:t>efficacité</w:t>
      </w:r>
      <w:r w:rsidRPr="00CD0C5C">
        <w:rPr>
          <w:rFonts w:ascii="Segoe UI Light" w:hAnsi="Segoe UI Light" w:cs="Arial"/>
          <w:color w:val="222222"/>
          <w:sz w:val="26"/>
          <w:szCs w:val="26"/>
        </w:rPr>
        <w:t>, puis règle et ajuste son comportement en conséquence.</w:t>
      </w:r>
    </w:p>
    <w:p w:rsidR="007D0765" w:rsidRDefault="007D0765" w:rsidP="007D0765">
      <w:pPr>
        <w:spacing w:after="0" w:line="240" w:lineRule="auto"/>
        <w:jc w:val="both"/>
        <w:rPr>
          <w:rFonts w:ascii="Segoe UI Light" w:eastAsia="Times New Roman" w:hAnsi="Segoe UI Light" w:cs="Arial"/>
          <w:sz w:val="26"/>
          <w:szCs w:val="26"/>
          <w:lang w:eastAsia="fr-FR"/>
        </w:rPr>
      </w:pPr>
      <w:r w:rsidRPr="007D0765">
        <w:rPr>
          <w:rFonts w:ascii="Segoe UI Light" w:eastAsia="Times New Roman" w:hAnsi="Segoe UI Light" w:cs="Arial"/>
          <w:sz w:val="26"/>
          <w:szCs w:val="26"/>
          <w:shd w:val="clear" w:color="auto" w:fill="FFFFFF"/>
          <w:lang w:eastAsia="fr-FR"/>
        </w:rPr>
        <w:t>Voici les avantages du développement itératif :</w:t>
      </w:r>
      <w:r>
        <w:rPr>
          <w:rFonts w:ascii="Segoe UI Light" w:eastAsia="Times New Roman" w:hAnsi="Segoe UI Light" w:cs="Arial"/>
          <w:sz w:val="26"/>
          <w:szCs w:val="26"/>
          <w:lang w:eastAsia="fr-FR"/>
        </w:rPr>
        <w:br/>
      </w:r>
    </w:p>
    <w:p w:rsidR="007D0765" w:rsidRPr="007D0765" w:rsidRDefault="007D0765" w:rsidP="007D076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sidRPr="007D0765">
        <w:rPr>
          <w:rFonts w:ascii="Segoe UI Light" w:eastAsia="Times New Roman" w:hAnsi="Segoe UI Light" w:cs="Arial"/>
          <w:b/>
          <w:bCs/>
          <w:sz w:val="26"/>
          <w:szCs w:val="26"/>
          <w:bdr w:val="none" w:sz="0" w:space="0" w:color="auto" w:frame="1"/>
          <w:lang w:eastAsia="fr-FR"/>
        </w:rPr>
        <w:t>Meilleure qualité de la communication : </w:t>
      </w:r>
      <w:r w:rsidRPr="007D0765">
        <w:rPr>
          <w:rFonts w:ascii="Segoe UI Light" w:eastAsia="Times New Roman" w:hAnsi="Segoe UI Light" w:cs="Arial"/>
          <w:sz w:val="26"/>
          <w:szCs w:val="26"/>
          <w:lang w:eastAsia="fr-FR"/>
        </w:rPr>
        <w:t>L’utilisateur à la possibilité de clarifier ses exigences au fur et à mesure</w:t>
      </w:r>
    </w:p>
    <w:p w:rsidR="007D0765" w:rsidRPr="007D0765" w:rsidRDefault="007D0765" w:rsidP="007D076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sidRPr="007D0765">
        <w:rPr>
          <w:rFonts w:ascii="Segoe UI Light" w:eastAsia="Times New Roman" w:hAnsi="Segoe UI Light" w:cs="Arial"/>
          <w:b/>
          <w:bCs/>
          <w:sz w:val="26"/>
          <w:szCs w:val="26"/>
          <w:bdr w:val="none" w:sz="0" w:space="0" w:color="auto" w:frame="1"/>
          <w:lang w:eastAsia="fr-FR"/>
        </w:rPr>
        <w:t>Meilleure visibilité :</w:t>
      </w:r>
      <w:r w:rsidRPr="007D0765">
        <w:rPr>
          <w:rFonts w:ascii="Segoe UI Light" w:eastAsia="Times New Roman" w:hAnsi="Segoe UI Light" w:cs="Arial"/>
          <w:sz w:val="26"/>
          <w:szCs w:val="26"/>
          <w:lang w:eastAsia="fr-FR"/>
        </w:rPr>
        <w:t> Le client a eu meilleure visibilité sur l’avancement des travaux</w:t>
      </w:r>
    </w:p>
    <w:p w:rsidR="007D0765" w:rsidRPr="007D0765" w:rsidRDefault="007D0765" w:rsidP="007D076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sidRPr="007D0765">
        <w:rPr>
          <w:rFonts w:ascii="Segoe UI Light" w:eastAsia="Times New Roman" w:hAnsi="Segoe UI Light" w:cs="Arial"/>
          <w:b/>
          <w:bCs/>
          <w:sz w:val="26"/>
          <w:szCs w:val="26"/>
          <w:bdr w:val="none" w:sz="0" w:space="0" w:color="auto" w:frame="1"/>
          <w:lang w:eastAsia="fr-FR"/>
        </w:rPr>
        <w:t>Meilleur contrôle de la qualité :</w:t>
      </w:r>
      <w:r w:rsidRPr="007D0765">
        <w:rPr>
          <w:rFonts w:ascii="Segoe UI Light" w:eastAsia="Times New Roman" w:hAnsi="Segoe UI Light" w:cs="Arial"/>
          <w:sz w:val="26"/>
          <w:szCs w:val="26"/>
          <w:lang w:eastAsia="fr-FR"/>
        </w:rPr>
        <w:t> les tests sont effectués en continu</w:t>
      </w:r>
    </w:p>
    <w:p w:rsidR="007D0765" w:rsidRPr="007D0765" w:rsidRDefault="007D0765" w:rsidP="007D076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sidRPr="007D0765">
        <w:rPr>
          <w:rFonts w:ascii="Segoe UI Light" w:eastAsia="Times New Roman" w:hAnsi="Segoe UI Light" w:cs="Arial"/>
          <w:b/>
          <w:bCs/>
          <w:sz w:val="26"/>
          <w:szCs w:val="26"/>
          <w:bdr w:val="none" w:sz="0" w:space="0" w:color="auto" w:frame="1"/>
          <w:lang w:eastAsia="fr-FR"/>
        </w:rPr>
        <w:t>Meilleure détection des risques :</w:t>
      </w:r>
      <w:r w:rsidRPr="007D0765">
        <w:rPr>
          <w:rFonts w:ascii="Segoe UI Light" w:eastAsia="Times New Roman" w:hAnsi="Segoe UI Light" w:cs="Arial"/>
          <w:sz w:val="26"/>
          <w:szCs w:val="26"/>
          <w:lang w:eastAsia="fr-FR"/>
        </w:rPr>
        <w:t> Les risques sont détectés plus tôt</w:t>
      </w:r>
    </w:p>
    <w:p w:rsidR="007D0765" w:rsidRPr="007D0765" w:rsidRDefault="007D0765" w:rsidP="007D076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sidRPr="007D0765">
        <w:rPr>
          <w:rFonts w:ascii="Segoe UI Light" w:eastAsia="Times New Roman" w:hAnsi="Segoe UI Light" w:cs="Arial"/>
          <w:b/>
          <w:bCs/>
          <w:sz w:val="26"/>
          <w:szCs w:val="26"/>
          <w:bdr w:val="none" w:sz="0" w:space="0" w:color="auto" w:frame="1"/>
          <w:lang w:eastAsia="fr-FR"/>
        </w:rPr>
        <w:t>Motivation et confiance de l’équipe :</w:t>
      </w:r>
      <w:r w:rsidRPr="007D0765">
        <w:rPr>
          <w:rFonts w:ascii="Segoe UI Light" w:eastAsia="Times New Roman" w:hAnsi="Segoe UI Light" w:cs="Arial"/>
          <w:sz w:val="26"/>
          <w:szCs w:val="26"/>
          <w:lang w:eastAsia="fr-FR"/>
        </w:rPr>
        <w:t> satisfaction d’atteindre un objectif fixé</w:t>
      </w:r>
    </w:p>
    <w:p w:rsidR="007D0765" w:rsidRPr="00370809" w:rsidRDefault="007D0765" w:rsidP="007D076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sidRPr="007D0765">
        <w:rPr>
          <w:rFonts w:ascii="Segoe UI Light" w:eastAsia="Times New Roman" w:hAnsi="Segoe UI Light" w:cs="Arial"/>
          <w:b/>
          <w:bCs/>
          <w:sz w:val="26"/>
          <w:szCs w:val="26"/>
          <w:bdr w:val="none" w:sz="0" w:space="0" w:color="auto" w:frame="1"/>
          <w:lang w:eastAsia="fr-FR"/>
        </w:rPr>
        <w:t>Contrôle des coûts :</w:t>
      </w:r>
      <w:r w:rsidRPr="007D0765">
        <w:rPr>
          <w:rFonts w:ascii="Segoe UI Light" w:eastAsia="Times New Roman" w:hAnsi="Segoe UI Light" w:cs="Arial"/>
          <w:sz w:val="26"/>
          <w:szCs w:val="26"/>
          <w:lang w:eastAsia="fr-FR"/>
        </w:rPr>
        <w:t> le projet peut être arrêté s’il n’y a plus de budget</w:t>
      </w:r>
    </w:p>
    <w:p w:rsidR="00C1795E" w:rsidRDefault="00C42122" w:rsidP="004B7BF2">
      <w:pPr>
        <w:pStyle w:val="Titre4"/>
        <w:numPr>
          <w:ilvl w:val="0"/>
          <w:numId w:val="15"/>
        </w:numPr>
        <w:rPr>
          <w:rFonts w:ascii="Segoe UI Light" w:eastAsia="Times New Roman" w:hAnsi="Segoe UI Light"/>
          <w:i w:val="0"/>
          <w:color w:val="auto"/>
          <w:sz w:val="32"/>
          <w:szCs w:val="32"/>
          <w:lang w:eastAsia="fr-FR"/>
        </w:rPr>
      </w:pPr>
      <w:r>
        <w:rPr>
          <w:noProof/>
          <w:lang w:eastAsia="fr-FR"/>
        </w:rPr>
        <w:lastRenderedPageBreak/>
        <w:drawing>
          <wp:anchor distT="0" distB="0" distL="114300" distR="114300" simplePos="0" relativeHeight="251659264" behindDoc="0" locked="0" layoutInCell="1" allowOverlap="1">
            <wp:simplePos x="0" y="0"/>
            <wp:positionH relativeFrom="column">
              <wp:posOffset>-52070</wp:posOffset>
            </wp:positionH>
            <wp:positionV relativeFrom="paragraph">
              <wp:posOffset>475615</wp:posOffset>
            </wp:positionV>
            <wp:extent cx="6191250" cy="4619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queVsAgiles.pn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844"/>
                    <a:stretch/>
                  </pic:blipFill>
                  <pic:spPr bwMode="auto">
                    <a:xfrm>
                      <a:off x="0" y="0"/>
                      <a:ext cx="6191250" cy="46196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C1795E" w:rsidRPr="004B7BF2">
        <w:rPr>
          <w:rFonts w:ascii="Segoe UI Light" w:eastAsia="Times New Roman" w:hAnsi="Segoe UI Light"/>
          <w:i w:val="0"/>
          <w:color w:val="auto"/>
          <w:sz w:val="32"/>
          <w:szCs w:val="32"/>
          <w:lang w:eastAsia="fr-FR"/>
        </w:rPr>
        <w:t>Tableaux comparatif méthodes classique vs méthodes agiles</w:t>
      </w:r>
    </w:p>
    <w:p w:rsidR="00E91BB9" w:rsidRPr="00E91BB9" w:rsidRDefault="00E91BB9" w:rsidP="00E91BB9">
      <w:pPr>
        <w:rPr>
          <w:lang w:eastAsia="fr-FR"/>
        </w:rPr>
      </w:pPr>
    </w:p>
    <w:p w:rsidR="00C1795E" w:rsidRPr="00C1795E" w:rsidRDefault="00C1795E" w:rsidP="00C1795E">
      <w:pPr>
        <w:rPr>
          <w:lang w:eastAsia="fr-FR"/>
        </w:rPr>
      </w:pPr>
    </w:p>
    <w:p w:rsidR="007D0765" w:rsidRDefault="007D0765" w:rsidP="007D0765">
      <w:pPr>
        <w:spacing w:after="0" w:line="240" w:lineRule="auto"/>
        <w:jc w:val="both"/>
        <w:rPr>
          <w:rFonts w:ascii="Segoe UI Light" w:eastAsia="Times New Roman" w:hAnsi="Segoe UI Light" w:cs="Times New Roman"/>
          <w:sz w:val="26"/>
          <w:szCs w:val="26"/>
          <w:lang w:eastAsia="fr-FR"/>
        </w:rPr>
      </w:pPr>
    </w:p>
    <w:p w:rsidR="00831005" w:rsidRDefault="007D0765" w:rsidP="007D0765">
      <w:pPr>
        <w:spacing w:after="0" w:line="240" w:lineRule="auto"/>
        <w:jc w:val="both"/>
        <w:rPr>
          <w:rFonts w:ascii="Segoe UI Light" w:eastAsia="Times New Roman" w:hAnsi="Segoe UI Light" w:cs="Times New Roman"/>
          <w:sz w:val="26"/>
          <w:szCs w:val="26"/>
          <w:lang w:eastAsia="fr-FR"/>
        </w:rPr>
      </w:pPr>
      <w:r>
        <w:rPr>
          <w:rFonts w:ascii="Segoe UI Light" w:eastAsia="Times New Roman" w:hAnsi="Segoe UI Light" w:cs="Times New Roman"/>
          <w:sz w:val="26"/>
          <w:szCs w:val="26"/>
          <w:lang w:eastAsia="fr-FR"/>
        </w:rPr>
        <w:t xml:space="preserve">Nous constatons suite à </w:t>
      </w:r>
      <w:r w:rsidR="00831005">
        <w:rPr>
          <w:rFonts w:ascii="Segoe UI Light" w:eastAsia="Times New Roman" w:hAnsi="Segoe UI Light" w:cs="Times New Roman"/>
          <w:sz w:val="26"/>
          <w:szCs w:val="26"/>
          <w:lang w:eastAsia="fr-FR"/>
        </w:rPr>
        <w:t>ce tableau comparatif</w:t>
      </w:r>
      <w:r>
        <w:rPr>
          <w:rFonts w:ascii="Segoe UI Light" w:eastAsia="Times New Roman" w:hAnsi="Segoe UI Light" w:cs="Times New Roman"/>
          <w:sz w:val="26"/>
          <w:szCs w:val="26"/>
          <w:lang w:eastAsia="fr-FR"/>
        </w:rPr>
        <w:t xml:space="preserve"> que les méthodes agiles sont les mieux adaptés pour notre projet en ce sens </w:t>
      </w:r>
      <w:r w:rsidR="00831005">
        <w:rPr>
          <w:rFonts w:ascii="Segoe UI Light" w:eastAsia="Times New Roman" w:hAnsi="Segoe UI Light" w:cs="Times New Roman"/>
          <w:sz w:val="26"/>
          <w:szCs w:val="26"/>
          <w:lang w:eastAsia="fr-FR"/>
        </w:rPr>
        <w:t>qu’elles :</w:t>
      </w:r>
    </w:p>
    <w:p w:rsidR="007D0765" w:rsidRDefault="00831005" w:rsidP="0083100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Pr>
          <w:rFonts w:ascii="Segoe UI Light" w:eastAsia="Times New Roman" w:hAnsi="Segoe UI Light" w:cs="Times New Roman"/>
          <w:sz w:val="26"/>
          <w:szCs w:val="26"/>
          <w:lang w:eastAsia="fr-FR"/>
        </w:rPr>
        <w:t>Nous permettrons</w:t>
      </w:r>
      <w:r w:rsidR="007D0765" w:rsidRPr="00831005">
        <w:rPr>
          <w:rFonts w:ascii="Segoe UI Light" w:eastAsia="Times New Roman" w:hAnsi="Segoe UI Light" w:cs="Times New Roman"/>
          <w:sz w:val="26"/>
          <w:szCs w:val="26"/>
          <w:lang w:eastAsia="fr-FR"/>
        </w:rPr>
        <w:t xml:space="preserve"> de découper</w:t>
      </w:r>
      <w:r>
        <w:rPr>
          <w:rFonts w:ascii="Segoe UI Light" w:eastAsia="Times New Roman" w:hAnsi="Segoe UI Light" w:cs="Times New Roman"/>
          <w:sz w:val="26"/>
          <w:szCs w:val="26"/>
          <w:lang w:eastAsia="fr-FR"/>
        </w:rPr>
        <w:t xml:space="preserve"> le projet principal</w:t>
      </w:r>
      <w:r w:rsidR="007D0765" w:rsidRPr="00831005">
        <w:rPr>
          <w:rFonts w:ascii="Segoe UI Light" w:eastAsia="Times New Roman" w:hAnsi="Segoe UI Light" w:cs="Times New Roman"/>
          <w:sz w:val="26"/>
          <w:szCs w:val="26"/>
          <w:lang w:eastAsia="fr-FR"/>
        </w:rPr>
        <w:t xml:space="preserve"> en </w:t>
      </w:r>
      <w:r w:rsidR="00516602" w:rsidRPr="00831005">
        <w:rPr>
          <w:rFonts w:ascii="Segoe UI Light" w:eastAsia="Times New Roman" w:hAnsi="Segoe UI Light" w:cs="Times New Roman"/>
          <w:sz w:val="26"/>
          <w:szCs w:val="26"/>
          <w:lang w:eastAsia="fr-FR"/>
        </w:rPr>
        <w:t>module (</w:t>
      </w:r>
      <w:r w:rsidR="007D0765" w:rsidRPr="00831005">
        <w:rPr>
          <w:rFonts w:ascii="Segoe UI Light" w:eastAsia="Times New Roman" w:hAnsi="Segoe UI Light" w:cs="Times New Roman"/>
          <w:sz w:val="26"/>
          <w:szCs w:val="26"/>
          <w:lang w:eastAsia="fr-FR"/>
        </w:rPr>
        <w:t>sous projet</w:t>
      </w:r>
      <w:r w:rsidR="00516602" w:rsidRPr="00831005">
        <w:rPr>
          <w:rFonts w:ascii="Segoe UI Light" w:eastAsia="Times New Roman" w:hAnsi="Segoe UI Light" w:cs="Times New Roman"/>
          <w:sz w:val="26"/>
          <w:szCs w:val="26"/>
          <w:lang w:eastAsia="fr-FR"/>
        </w:rPr>
        <w:t>)</w:t>
      </w:r>
      <w:r w:rsidR="007D0765" w:rsidRPr="00831005">
        <w:rPr>
          <w:rFonts w:ascii="Segoe UI Light" w:eastAsia="Times New Roman" w:hAnsi="Segoe UI Light" w:cs="Times New Roman"/>
          <w:sz w:val="26"/>
          <w:szCs w:val="26"/>
          <w:lang w:eastAsia="fr-FR"/>
        </w:rPr>
        <w:t xml:space="preserve">, ensuite de s’assurer que chaque </w:t>
      </w:r>
      <w:r w:rsidR="00516602" w:rsidRPr="00831005">
        <w:rPr>
          <w:rFonts w:ascii="Segoe UI Light" w:eastAsia="Times New Roman" w:hAnsi="Segoe UI Light" w:cs="Times New Roman"/>
          <w:sz w:val="26"/>
          <w:szCs w:val="26"/>
          <w:lang w:eastAsia="fr-FR"/>
        </w:rPr>
        <w:t xml:space="preserve">module </w:t>
      </w:r>
      <w:r w:rsidR="007D0765" w:rsidRPr="00831005">
        <w:rPr>
          <w:rFonts w:ascii="Segoe UI Light" w:eastAsia="Times New Roman" w:hAnsi="Segoe UI Light" w:cs="Times New Roman"/>
          <w:sz w:val="26"/>
          <w:szCs w:val="26"/>
          <w:lang w:eastAsia="fr-FR"/>
        </w:rPr>
        <w:t xml:space="preserve"> fonctionne correctement  avant de les assembler pour avoir notre projet final fonctionnel. </w:t>
      </w:r>
    </w:p>
    <w:p w:rsidR="00831005" w:rsidRPr="00A321B9" w:rsidRDefault="00831005" w:rsidP="0083100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Pr>
          <w:rStyle w:val="apple-converted-space"/>
          <w:rFonts w:ascii="Arial" w:hAnsi="Arial" w:cs="Arial"/>
          <w:color w:val="717169"/>
          <w:sz w:val="18"/>
          <w:szCs w:val="18"/>
          <w:shd w:val="clear" w:color="auto" w:fill="FFFFFF"/>
        </w:rPr>
        <w:t> </w:t>
      </w:r>
      <w:r w:rsidR="000225B0">
        <w:rPr>
          <w:rFonts w:ascii="Segoe UI Light" w:hAnsi="Segoe UI Light" w:cs="Arial"/>
          <w:sz w:val="26"/>
          <w:szCs w:val="26"/>
          <w:shd w:val="clear" w:color="auto" w:fill="FFFFFF"/>
        </w:rPr>
        <w:t>O</w:t>
      </w:r>
      <w:r w:rsidRPr="00831005">
        <w:rPr>
          <w:rFonts w:ascii="Segoe UI Light" w:hAnsi="Segoe UI Light" w:cs="Arial"/>
          <w:sz w:val="26"/>
          <w:szCs w:val="26"/>
          <w:shd w:val="clear" w:color="auto" w:fill="FFFFFF"/>
        </w:rPr>
        <w:t>ffrent une meilleure adaptabilité, visibilité et gestion des risques</w:t>
      </w:r>
    </w:p>
    <w:p w:rsidR="00A321B9" w:rsidRPr="00831005" w:rsidRDefault="00A321B9" w:rsidP="00831005">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Pr>
          <w:rFonts w:ascii="Segoe UI Light" w:hAnsi="Segoe UI Light" w:cs="Arial"/>
          <w:sz w:val="26"/>
          <w:szCs w:val="26"/>
          <w:shd w:val="clear" w:color="auto" w:fill="FFFFFF"/>
        </w:rPr>
        <w:t>Donne la possibilité au client de voir l’évolution du projet sans besoin de documentation</w:t>
      </w:r>
    </w:p>
    <w:p w:rsidR="004D7532" w:rsidRPr="00883C71" w:rsidRDefault="004D7532" w:rsidP="00AD5AE0">
      <w:pPr>
        <w:jc w:val="both"/>
      </w:pPr>
    </w:p>
    <w:p w:rsidR="00793472" w:rsidRPr="000A6742" w:rsidRDefault="00E169BD" w:rsidP="0070278D">
      <w:pPr>
        <w:pStyle w:val="Titre3"/>
        <w:numPr>
          <w:ilvl w:val="0"/>
          <w:numId w:val="1"/>
        </w:numPr>
        <w:jc w:val="both"/>
        <w:rPr>
          <w:rFonts w:ascii="Segoe UI Light" w:hAnsi="Segoe UI Light"/>
          <w:color w:val="auto"/>
          <w:sz w:val="36"/>
          <w:szCs w:val="36"/>
        </w:rPr>
      </w:pPr>
      <w:bookmarkStart w:id="251" w:name="_Toc482561642"/>
      <w:r w:rsidRPr="0082037E">
        <w:rPr>
          <w:rFonts w:ascii="Segoe UI Light" w:hAnsi="Segoe UI Light"/>
          <w:color w:val="auto"/>
          <w:sz w:val="36"/>
          <w:szCs w:val="36"/>
        </w:rPr>
        <w:t>Choix de la</w:t>
      </w:r>
      <w:r w:rsidR="0071381C" w:rsidRPr="0082037E">
        <w:rPr>
          <w:rFonts w:ascii="Segoe UI Light" w:hAnsi="Segoe UI Light"/>
          <w:color w:val="auto"/>
          <w:sz w:val="36"/>
          <w:szCs w:val="36"/>
        </w:rPr>
        <w:t xml:space="preserve"> méthode Agile</w:t>
      </w:r>
      <w:bookmarkEnd w:id="251"/>
    </w:p>
    <w:p w:rsidR="00764D39" w:rsidRDefault="000A6742" w:rsidP="00AD5AE0">
      <w:pPr>
        <w:jc w:val="both"/>
        <w:rPr>
          <w:rFonts w:ascii="Segoe UI Light" w:hAnsi="Segoe UI Light" w:cs="Arial"/>
          <w:sz w:val="26"/>
          <w:szCs w:val="26"/>
          <w:shd w:val="clear" w:color="auto" w:fill="FFFFFF"/>
        </w:rPr>
      </w:pPr>
      <w:r w:rsidRPr="000A6742">
        <w:rPr>
          <w:rFonts w:ascii="Segoe UI Light" w:hAnsi="Segoe UI Light" w:cs="Arial"/>
          <w:sz w:val="26"/>
          <w:szCs w:val="26"/>
          <w:shd w:val="clear" w:color="auto" w:fill="FFFFFF"/>
        </w:rPr>
        <w:t>Les</w:t>
      </w:r>
      <w:r w:rsidRPr="000A6742">
        <w:rPr>
          <w:rStyle w:val="apple-converted-space"/>
          <w:rFonts w:ascii="Segoe UI Light" w:hAnsi="Segoe UI Light" w:cs="Arial"/>
          <w:sz w:val="26"/>
          <w:szCs w:val="26"/>
          <w:shd w:val="clear" w:color="auto" w:fill="FFFFFF"/>
        </w:rPr>
        <w:t> </w:t>
      </w:r>
      <w:r w:rsidRPr="000A6742">
        <w:rPr>
          <w:rStyle w:val="lev"/>
          <w:rFonts w:ascii="Segoe UI Light" w:hAnsi="Segoe UI Light" w:cs="Arial"/>
          <w:b w:val="0"/>
          <w:sz w:val="26"/>
          <w:szCs w:val="26"/>
          <w:shd w:val="clear" w:color="auto" w:fill="FFFFFF"/>
        </w:rPr>
        <w:t>méthodes agiles</w:t>
      </w:r>
      <w:r w:rsidRPr="000A6742">
        <w:rPr>
          <w:rStyle w:val="apple-converted-space"/>
          <w:rFonts w:ascii="Segoe UI Light" w:hAnsi="Segoe UI Light" w:cs="Arial"/>
          <w:sz w:val="26"/>
          <w:szCs w:val="26"/>
          <w:shd w:val="clear" w:color="auto" w:fill="FFFFFF"/>
        </w:rPr>
        <w:t> </w:t>
      </w:r>
      <w:r w:rsidRPr="000A6742">
        <w:rPr>
          <w:rFonts w:ascii="Segoe UI Light" w:hAnsi="Segoe UI Light" w:cs="Arial"/>
          <w:sz w:val="26"/>
          <w:szCs w:val="26"/>
          <w:shd w:val="clear" w:color="auto" w:fill="FFFFFF"/>
        </w:rPr>
        <w:t xml:space="preserve">sont une manière de réduire le cycle de développement des projets informatiques, de répondre plus rapidement aux évolutions des demandes de l’utilisateur final versatile. Les projets informatiques agiles sont gérés de manière </w:t>
      </w:r>
      <w:r w:rsidRPr="000A6742">
        <w:rPr>
          <w:rFonts w:ascii="Segoe UI Light" w:hAnsi="Segoe UI Light" w:cs="Arial"/>
          <w:sz w:val="26"/>
          <w:szCs w:val="26"/>
          <w:shd w:val="clear" w:color="auto" w:fill="FFFFFF"/>
        </w:rPr>
        <w:lastRenderedPageBreak/>
        <w:t>adaptative, incrémentale et itérative.</w:t>
      </w:r>
      <w:r w:rsidR="00B76C6A">
        <w:rPr>
          <w:rFonts w:ascii="Segoe UI Light" w:hAnsi="Segoe UI Light" w:cs="Arial"/>
          <w:sz w:val="26"/>
          <w:szCs w:val="26"/>
          <w:shd w:val="clear" w:color="auto" w:fill="FFFFFF"/>
        </w:rPr>
        <w:t xml:space="preserve"> On distingue alors plusieurs méthodes agiles, nous vous présenterons quelques une :</w:t>
      </w:r>
    </w:p>
    <w:p w:rsidR="00BE436C" w:rsidRPr="00BE436C" w:rsidRDefault="00866FAF" w:rsidP="009009CC">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b/>
          <w:bCs/>
          <w:sz w:val="26"/>
          <w:szCs w:val="26"/>
          <w:bdr w:val="none" w:sz="0" w:space="0" w:color="auto" w:frame="1"/>
          <w:shd w:val="clear" w:color="auto" w:fill="FFFFFF"/>
          <w:lang w:eastAsia="fr-FR"/>
        </w:rPr>
        <w:t xml:space="preserve">ASD (Adaptive software </w:t>
      </w:r>
      <w:proofErr w:type="spellStart"/>
      <w:r w:rsidRPr="00F55547">
        <w:rPr>
          <w:rFonts w:ascii="Segoe UI Light" w:eastAsia="Times New Roman" w:hAnsi="Segoe UI Light" w:cs="Arial"/>
          <w:b/>
          <w:bCs/>
          <w:sz w:val="26"/>
          <w:szCs w:val="26"/>
          <w:bdr w:val="none" w:sz="0" w:space="0" w:color="auto" w:frame="1"/>
          <w:shd w:val="clear" w:color="auto" w:fill="FFFFFF"/>
          <w:lang w:eastAsia="fr-FR"/>
        </w:rPr>
        <w:t>Development</w:t>
      </w:r>
      <w:proofErr w:type="spellEnd"/>
      <w:r w:rsidRPr="00F55547">
        <w:rPr>
          <w:rFonts w:ascii="Segoe UI Light" w:eastAsia="Times New Roman" w:hAnsi="Segoe UI Light" w:cs="Arial"/>
          <w:b/>
          <w:bCs/>
          <w:sz w:val="26"/>
          <w:szCs w:val="26"/>
          <w:bdr w:val="none" w:sz="0" w:space="0" w:color="auto" w:frame="1"/>
          <w:shd w:val="clear" w:color="auto" w:fill="FFFFFF"/>
          <w:lang w:eastAsia="fr-FR"/>
        </w:rPr>
        <w:t>)</w:t>
      </w:r>
      <w:r w:rsidR="000B276E" w:rsidRPr="00F55547">
        <w:rPr>
          <w:rFonts w:ascii="Segoe UI Light" w:eastAsia="Times New Roman" w:hAnsi="Segoe UI Light" w:cs="Arial"/>
          <w:sz w:val="26"/>
          <w:szCs w:val="26"/>
          <w:lang w:eastAsia="fr-FR"/>
        </w:rPr>
        <w:t xml:space="preserve">  </w:t>
      </w:r>
    </w:p>
    <w:p w:rsidR="000B276E" w:rsidRPr="00BE436C" w:rsidRDefault="00866FAF" w:rsidP="00464F26">
      <w:pPr>
        <w:spacing w:after="0" w:line="240" w:lineRule="auto"/>
        <w:ind w:firstLine="360"/>
        <w:jc w:val="both"/>
        <w:rPr>
          <w:rFonts w:ascii="Segoe UI Light" w:eastAsia="Times New Roman" w:hAnsi="Segoe UI Light" w:cs="Times New Roman"/>
          <w:sz w:val="26"/>
          <w:szCs w:val="26"/>
          <w:lang w:eastAsia="fr-FR"/>
        </w:rPr>
      </w:pPr>
      <w:r w:rsidRPr="00BE436C">
        <w:rPr>
          <w:rFonts w:ascii="Segoe UI Light" w:eastAsia="Times New Roman" w:hAnsi="Segoe UI Light" w:cs="Arial"/>
          <w:sz w:val="26"/>
          <w:szCs w:val="26"/>
          <w:lang w:eastAsia="fr-FR"/>
        </w:rPr>
        <w:t xml:space="preserve">Créée par </w:t>
      </w:r>
      <w:r w:rsidRPr="00442D20">
        <w:rPr>
          <w:rFonts w:ascii="Segoe UI Light" w:eastAsia="Times New Roman" w:hAnsi="Segoe UI Light" w:cs="Arial"/>
          <w:b/>
          <w:sz w:val="26"/>
          <w:szCs w:val="26"/>
          <w:lang w:eastAsia="fr-FR"/>
        </w:rPr>
        <w:t>Jim Highsmith</w:t>
      </w:r>
      <w:r w:rsidRPr="00BE436C">
        <w:rPr>
          <w:rFonts w:ascii="Segoe UI Light" w:eastAsia="Times New Roman" w:hAnsi="Segoe UI Light" w:cs="Arial"/>
          <w:sz w:val="26"/>
          <w:szCs w:val="26"/>
          <w:lang w:eastAsia="fr-FR"/>
        </w:rPr>
        <w:t xml:space="preserve"> (signataire du Manifeste) en 2000 en publiant l’ouvrage Adaptative Software </w:t>
      </w:r>
      <w:proofErr w:type="spellStart"/>
      <w:r w:rsidRPr="00BE436C">
        <w:rPr>
          <w:rFonts w:ascii="Segoe UI Light" w:eastAsia="Times New Roman" w:hAnsi="Segoe UI Light" w:cs="Arial"/>
          <w:sz w:val="26"/>
          <w:szCs w:val="26"/>
          <w:lang w:eastAsia="fr-FR"/>
        </w:rPr>
        <w:t>Development</w:t>
      </w:r>
      <w:proofErr w:type="spellEnd"/>
      <w:r w:rsidRPr="00BE436C">
        <w:rPr>
          <w:rFonts w:ascii="Segoe UI Light" w:eastAsia="Times New Roman" w:hAnsi="Segoe UI Light" w:cs="Arial"/>
          <w:sz w:val="26"/>
          <w:szCs w:val="26"/>
          <w:lang w:eastAsia="fr-FR"/>
        </w:rPr>
        <w:t xml:space="preserve">, a collaborative </w:t>
      </w:r>
      <w:proofErr w:type="spellStart"/>
      <w:r w:rsidRPr="00BE436C">
        <w:rPr>
          <w:rFonts w:ascii="Segoe UI Light" w:eastAsia="Times New Roman" w:hAnsi="Segoe UI Light" w:cs="Arial"/>
          <w:sz w:val="26"/>
          <w:szCs w:val="26"/>
          <w:lang w:eastAsia="fr-FR"/>
        </w:rPr>
        <w:t>approach</w:t>
      </w:r>
      <w:proofErr w:type="spellEnd"/>
      <w:r w:rsidRPr="00BE436C">
        <w:rPr>
          <w:rFonts w:ascii="Segoe UI Light" w:eastAsia="Times New Roman" w:hAnsi="Segoe UI Light" w:cs="Arial"/>
          <w:sz w:val="26"/>
          <w:szCs w:val="26"/>
          <w:lang w:eastAsia="fr-FR"/>
        </w:rPr>
        <w:t xml:space="preserve"> to </w:t>
      </w:r>
      <w:proofErr w:type="spellStart"/>
      <w:r w:rsidRPr="00BE436C">
        <w:rPr>
          <w:rFonts w:ascii="Segoe UI Light" w:eastAsia="Times New Roman" w:hAnsi="Segoe UI Light" w:cs="Arial"/>
          <w:sz w:val="26"/>
          <w:szCs w:val="26"/>
          <w:lang w:eastAsia="fr-FR"/>
        </w:rPr>
        <w:t>managingcomplexsystems</w:t>
      </w:r>
      <w:proofErr w:type="spellEnd"/>
      <w:r w:rsidRPr="00BE436C">
        <w:rPr>
          <w:rFonts w:ascii="Segoe UI Light" w:eastAsia="Times New Roman" w:hAnsi="Segoe UI Light" w:cs="Arial"/>
          <w:sz w:val="26"/>
          <w:szCs w:val="26"/>
          <w:lang w:eastAsia="fr-FR"/>
        </w:rPr>
        <w:t>. Ses caractéristiques principales sont : </w:t>
      </w:r>
    </w:p>
    <w:p w:rsidR="000B276E"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 xml:space="preserve">Focaliser sur l’objectif (mission </w:t>
      </w:r>
      <w:proofErr w:type="spellStart"/>
      <w:r w:rsidRPr="00F55547">
        <w:rPr>
          <w:rFonts w:ascii="Segoe UI Light" w:eastAsia="Times New Roman" w:hAnsi="Segoe UI Light" w:cs="Arial"/>
          <w:sz w:val="26"/>
          <w:szCs w:val="26"/>
          <w:lang w:eastAsia="fr-FR"/>
        </w:rPr>
        <w:t>focused</w:t>
      </w:r>
      <w:proofErr w:type="spellEnd"/>
      <w:r w:rsidRPr="00F55547">
        <w:rPr>
          <w:rFonts w:ascii="Segoe UI Light" w:eastAsia="Times New Roman" w:hAnsi="Segoe UI Light" w:cs="Arial"/>
          <w:sz w:val="26"/>
          <w:szCs w:val="26"/>
          <w:lang w:eastAsia="fr-FR"/>
        </w:rPr>
        <w:t>)</w:t>
      </w:r>
    </w:p>
    <w:p w:rsidR="000B276E"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Se baser sur des composants (component-</w:t>
      </w:r>
      <w:proofErr w:type="spellStart"/>
      <w:r w:rsidRPr="00F55547">
        <w:rPr>
          <w:rFonts w:ascii="Segoe UI Light" w:eastAsia="Times New Roman" w:hAnsi="Segoe UI Light" w:cs="Arial"/>
          <w:sz w:val="26"/>
          <w:szCs w:val="26"/>
          <w:lang w:eastAsia="fr-FR"/>
        </w:rPr>
        <w:t>based</w:t>
      </w:r>
      <w:proofErr w:type="spellEnd"/>
      <w:r w:rsidRPr="00F55547">
        <w:rPr>
          <w:rFonts w:ascii="Segoe UI Light" w:eastAsia="Times New Roman" w:hAnsi="Segoe UI Light" w:cs="Arial"/>
          <w:sz w:val="26"/>
          <w:szCs w:val="26"/>
          <w:lang w:eastAsia="fr-FR"/>
        </w:rPr>
        <w:t>)</w:t>
      </w:r>
    </w:p>
    <w:p w:rsidR="000B276E"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Itérer</w:t>
      </w:r>
    </w:p>
    <w:p w:rsidR="000B276E"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Découper le temps et fixer des deadlines (</w:t>
      </w:r>
      <w:proofErr w:type="spellStart"/>
      <w:r w:rsidRPr="00F55547">
        <w:rPr>
          <w:rFonts w:ascii="Segoe UI Light" w:eastAsia="Times New Roman" w:hAnsi="Segoe UI Light" w:cs="Arial"/>
          <w:sz w:val="26"/>
          <w:szCs w:val="26"/>
          <w:lang w:eastAsia="fr-FR"/>
        </w:rPr>
        <w:t>timeboxing</w:t>
      </w:r>
      <w:proofErr w:type="spellEnd"/>
      <w:r w:rsidRPr="00F55547">
        <w:rPr>
          <w:rFonts w:ascii="Segoe UI Light" w:eastAsia="Times New Roman" w:hAnsi="Segoe UI Light" w:cs="Arial"/>
          <w:sz w:val="26"/>
          <w:szCs w:val="26"/>
          <w:lang w:eastAsia="fr-FR"/>
        </w:rPr>
        <w:t>)</w:t>
      </w:r>
    </w:p>
    <w:p w:rsidR="000B276E"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Piloter le projet par les risques (</w:t>
      </w:r>
      <w:proofErr w:type="spellStart"/>
      <w:r w:rsidRPr="00F55547">
        <w:rPr>
          <w:rFonts w:ascii="Segoe UI Light" w:eastAsia="Times New Roman" w:hAnsi="Segoe UI Light" w:cs="Arial"/>
          <w:sz w:val="26"/>
          <w:szCs w:val="26"/>
          <w:lang w:eastAsia="fr-FR"/>
        </w:rPr>
        <w:t>risk</w:t>
      </w:r>
      <w:proofErr w:type="spellEnd"/>
      <w:r w:rsidRPr="00F55547">
        <w:rPr>
          <w:rFonts w:ascii="Segoe UI Light" w:eastAsia="Times New Roman" w:hAnsi="Segoe UI Light" w:cs="Arial"/>
          <w:sz w:val="26"/>
          <w:szCs w:val="26"/>
          <w:lang w:eastAsia="fr-FR"/>
        </w:rPr>
        <w:t>-</w:t>
      </w:r>
      <w:proofErr w:type="spellStart"/>
      <w:proofErr w:type="gramStart"/>
      <w:r w:rsidRPr="00F55547">
        <w:rPr>
          <w:rFonts w:ascii="Segoe UI Light" w:eastAsia="Times New Roman" w:hAnsi="Segoe UI Light" w:cs="Arial"/>
          <w:sz w:val="26"/>
          <w:szCs w:val="26"/>
          <w:lang w:eastAsia="fr-FR"/>
        </w:rPr>
        <w:t>drivendevelopment</w:t>
      </w:r>
      <w:proofErr w:type="spellEnd"/>
      <w:r w:rsidRPr="00F55547">
        <w:rPr>
          <w:rFonts w:ascii="Segoe UI Light" w:eastAsia="Times New Roman" w:hAnsi="Segoe UI Light" w:cs="Arial"/>
          <w:sz w:val="26"/>
          <w:szCs w:val="26"/>
          <w:lang w:eastAsia="fr-FR"/>
        </w:rPr>
        <w:t xml:space="preserve"> )</w:t>
      </w:r>
      <w:proofErr w:type="gramEnd"/>
    </w:p>
    <w:p w:rsidR="00866FAF" w:rsidRPr="00BE436C"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Accepter le changement</w:t>
      </w:r>
    </w:p>
    <w:p w:rsidR="00BE436C" w:rsidRPr="00F55547" w:rsidRDefault="00BE436C" w:rsidP="00BE436C">
      <w:pPr>
        <w:pStyle w:val="Paragraphedeliste"/>
        <w:spacing w:after="0" w:line="240" w:lineRule="auto"/>
        <w:ind w:left="1440"/>
        <w:jc w:val="both"/>
        <w:rPr>
          <w:rFonts w:ascii="Segoe UI Light" w:eastAsia="Times New Roman" w:hAnsi="Segoe UI Light" w:cs="Times New Roman"/>
          <w:sz w:val="26"/>
          <w:szCs w:val="26"/>
          <w:lang w:eastAsia="fr-FR"/>
        </w:rPr>
      </w:pPr>
    </w:p>
    <w:p w:rsidR="00BE436C" w:rsidRPr="00BE436C" w:rsidRDefault="00BA3D75" w:rsidP="009009CC">
      <w:pPr>
        <w:pStyle w:val="Paragraphedeliste"/>
        <w:numPr>
          <w:ilvl w:val="0"/>
          <w:numId w:val="17"/>
        </w:numPr>
        <w:spacing w:after="0" w:line="240" w:lineRule="auto"/>
        <w:jc w:val="both"/>
        <w:rPr>
          <w:rFonts w:ascii="Segoe UI Light" w:eastAsia="Times New Roman" w:hAnsi="Segoe UI Light" w:cs="Times New Roman"/>
          <w:sz w:val="26"/>
          <w:szCs w:val="26"/>
          <w:lang w:eastAsia="fr-FR"/>
        </w:rPr>
      </w:pPr>
      <w:hyperlink r:id="rId8" w:tooltip="Voir les articles classés avec Crystal" w:history="1">
        <w:r w:rsidR="00866FAF" w:rsidRPr="00F55547">
          <w:rPr>
            <w:rFonts w:ascii="Segoe UI Light" w:eastAsia="Times New Roman" w:hAnsi="Segoe UI Light" w:cs="Arial"/>
            <w:b/>
            <w:bCs/>
            <w:sz w:val="26"/>
            <w:szCs w:val="26"/>
            <w:bdr w:val="none" w:sz="0" w:space="0" w:color="auto" w:frame="1"/>
            <w:shd w:val="clear" w:color="auto" w:fill="FFFFFF"/>
            <w:lang w:eastAsia="fr-FR"/>
          </w:rPr>
          <w:t>Crystal</w:t>
        </w:r>
      </w:hyperlink>
      <w:r w:rsidR="008F05C6" w:rsidRPr="00F55547">
        <w:rPr>
          <w:rFonts w:ascii="Segoe UI Light" w:eastAsia="Times New Roman" w:hAnsi="Segoe UI Light" w:cs="Arial"/>
          <w:sz w:val="26"/>
          <w:szCs w:val="26"/>
          <w:shd w:val="clear" w:color="auto" w:fill="FFFFFF"/>
          <w:lang w:eastAsia="fr-FR"/>
        </w:rPr>
        <w:t> </w:t>
      </w:r>
    </w:p>
    <w:p w:rsidR="008F05C6" w:rsidRPr="00BE436C" w:rsidRDefault="00866FAF" w:rsidP="00464F26">
      <w:pPr>
        <w:spacing w:after="0" w:line="240" w:lineRule="auto"/>
        <w:ind w:firstLine="360"/>
        <w:jc w:val="both"/>
        <w:rPr>
          <w:rFonts w:ascii="Segoe UI Light" w:eastAsia="Times New Roman" w:hAnsi="Segoe UI Light" w:cs="Times New Roman"/>
          <w:sz w:val="26"/>
          <w:szCs w:val="26"/>
          <w:lang w:eastAsia="fr-FR"/>
        </w:rPr>
      </w:pPr>
      <w:r w:rsidRPr="00BE436C">
        <w:rPr>
          <w:rFonts w:ascii="Segoe UI Light" w:eastAsia="Times New Roman" w:hAnsi="Segoe UI Light" w:cs="Arial"/>
          <w:sz w:val="26"/>
          <w:szCs w:val="26"/>
          <w:lang w:eastAsia="fr-FR"/>
        </w:rPr>
        <w:t>Cette méthode a été mise au point par </w:t>
      </w:r>
      <w:r w:rsidRPr="00BE436C">
        <w:rPr>
          <w:rFonts w:ascii="Segoe UI Light" w:eastAsia="Times New Roman" w:hAnsi="Segoe UI Light" w:cs="Arial"/>
          <w:b/>
          <w:bCs/>
          <w:sz w:val="26"/>
          <w:szCs w:val="26"/>
          <w:bdr w:val="none" w:sz="0" w:space="0" w:color="auto" w:frame="1"/>
          <w:lang w:eastAsia="fr-FR"/>
        </w:rPr>
        <w:t xml:space="preserve">Alistair </w:t>
      </w:r>
      <w:proofErr w:type="spellStart"/>
      <w:r w:rsidRPr="00BE436C">
        <w:rPr>
          <w:rFonts w:ascii="Segoe UI Light" w:eastAsia="Times New Roman" w:hAnsi="Segoe UI Light" w:cs="Arial"/>
          <w:b/>
          <w:bCs/>
          <w:sz w:val="26"/>
          <w:szCs w:val="26"/>
          <w:bdr w:val="none" w:sz="0" w:space="0" w:color="auto" w:frame="1"/>
          <w:lang w:eastAsia="fr-FR"/>
        </w:rPr>
        <w:t>Cockburn</w:t>
      </w:r>
      <w:proofErr w:type="spellEnd"/>
      <w:r w:rsidRPr="00BE436C">
        <w:rPr>
          <w:rFonts w:ascii="Segoe UI Light" w:eastAsia="Times New Roman" w:hAnsi="Segoe UI Light" w:cs="Arial"/>
          <w:sz w:val="26"/>
          <w:szCs w:val="26"/>
          <w:lang w:eastAsia="fr-FR"/>
        </w:rPr>
        <w:t> (si</w:t>
      </w:r>
      <w:r w:rsidR="008F05C6" w:rsidRPr="00BE436C">
        <w:rPr>
          <w:rFonts w:ascii="Segoe UI Light" w:eastAsia="Times New Roman" w:hAnsi="Segoe UI Light" w:cs="Arial"/>
          <w:sz w:val="26"/>
          <w:szCs w:val="26"/>
          <w:lang w:eastAsia="fr-FR"/>
        </w:rPr>
        <w:t xml:space="preserve">gnataire du Manifeste) en 1997. </w:t>
      </w:r>
      <w:r w:rsidRPr="00BE436C">
        <w:rPr>
          <w:rFonts w:ascii="Segoe UI Light" w:eastAsia="Times New Roman" w:hAnsi="Segoe UI Light" w:cs="Arial"/>
          <w:sz w:val="26"/>
          <w:szCs w:val="26"/>
          <w:lang w:eastAsia="fr-FR"/>
        </w:rPr>
        <w:t>Elle consiste à sélectionner la méthode applicable en fonction du nombre de personnes à coordonnées.</w:t>
      </w:r>
      <w:ins w:id="252" w:author="DELL" w:date="2017-07-08T13:40:00Z">
        <w:r w:rsidR="000851C2">
          <w:rPr>
            <w:rFonts w:ascii="Segoe UI Light" w:eastAsia="Times New Roman" w:hAnsi="Segoe UI Light" w:cs="Arial"/>
            <w:sz w:val="26"/>
            <w:szCs w:val="26"/>
            <w:lang w:eastAsia="fr-FR"/>
          </w:rPr>
          <w:t xml:space="preserve"> </w:t>
        </w:r>
      </w:ins>
      <w:r w:rsidRPr="00BE436C">
        <w:rPr>
          <w:rFonts w:ascii="Segoe UI Light" w:eastAsia="Times New Roman" w:hAnsi="Segoe UI Light" w:cs="Arial"/>
          <w:sz w:val="26"/>
          <w:szCs w:val="26"/>
          <w:shd w:val="clear" w:color="auto" w:fill="FFFFFF"/>
          <w:lang w:eastAsia="fr-FR"/>
        </w:rPr>
        <w:t>Ses caractéristiques principales sont : </w:t>
      </w:r>
    </w:p>
    <w:p w:rsidR="008F05C6"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Des livraisons fréquentes</w:t>
      </w:r>
    </w:p>
    <w:p w:rsidR="008F05C6"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Des aménagements permanents</w:t>
      </w:r>
    </w:p>
    <w:p w:rsidR="008F05C6"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Une bonne communication interpersonnelle</w:t>
      </w:r>
    </w:p>
    <w:p w:rsidR="008F05C6"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Confiance, liberté d’expression et sécurité personnelle</w:t>
      </w:r>
    </w:p>
    <w:p w:rsidR="000A49F4"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Focus sur l’objectif et disponibilité</w:t>
      </w:r>
    </w:p>
    <w:p w:rsidR="000A49F4"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Un contact permanent avec les utilisateurs</w:t>
      </w:r>
    </w:p>
    <w:p w:rsidR="000A49F4"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Un environnement de travail approprié pour l’automatisation des tests, la gestion de configuration et les intégrations fréquentes</w:t>
      </w:r>
    </w:p>
    <w:p w:rsidR="000A49F4" w:rsidRPr="00F55547"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Une collaboration étroite entre toutes les parties prenantes, y compris en dehors de l’équipe</w:t>
      </w:r>
    </w:p>
    <w:p w:rsidR="00866FAF" w:rsidRPr="00912C21" w:rsidRDefault="00866FAF" w:rsidP="009009CC">
      <w:pPr>
        <w:pStyle w:val="Paragraphedeliste"/>
        <w:numPr>
          <w:ilvl w:val="1"/>
          <w:numId w:val="17"/>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sz w:val="26"/>
          <w:szCs w:val="26"/>
          <w:lang w:eastAsia="fr-FR"/>
        </w:rPr>
        <w:t>Une réflexion constante sur ces propriétés</w:t>
      </w:r>
    </w:p>
    <w:p w:rsidR="00912C21" w:rsidRPr="00F55547" w:rsidRDefault="00912C21" w:rsidP="00912C21">
      <w:pPr>
        <w:pStyle w:val="Paragraphedeliste"/>
        <w:spacing w:after="0" w:line="240" w:lineRule="auto"/>
        <w:ind w:left="1440"/>
        <w:jc w:val="both"/>
        <w:rPr>
          <w:rFonts w:ascii="Segoe UI Light" w:eastAsia="Times New Roman" w:hAnsi="Segoe UI Light" w:cs="Times New Roman"/>
          <w:sz w:val="26"/>
          <w:szCs w:val="26"/>
          <w:lang w:eastAsia="fr-FR"/>
        </w:rPr>
      </w:pPr>
    </w:p>
    <w:p w:rsidR="00F648EA" w:rsidRPr="00F648EA" w:rsidRDefault="00866FAF" w:rsidP="009009CC">
      <w:pPr>
        <w:pStyle w:val="Paragraphedeliste"/>
        <w:numPr>
          <w:ilvl w:val="0"/>
          <w:numId w:val="32"/>
        </w:numPr>
        <w:spacing w:after="0" w:line="240" w:lineRule="auto"/>
        <w:jc w:val="both"/>
        <w:rPr>
          <w:rFonts w:ascii="Segoe UI Light" w:eastAsia="Times New Roman" w:hAnsi="Segoe UI Light" w:cs="Times New Roman"/>
          <w:sz w:val="26"/>
          <w:szCs w:val="26"/>
          <w:lang w:eastAsia="fr-FR"/>
        </w:rPr>
      </w:pPr>
      <w:proofErr w:type="spellStart"/>
      <w:r w:rsidRPr="00F55547">
        <w:rPr>
          <w:rFonts w:ascii="Segoe UI Light" w:eastAsia="Times New Roman" w:hAnsi="Segoe UI Light" w:cs="Arial"/>
          <w:b/>
          <w:bCs/>
          <w:sz w:val="26"/>
          <w:szCs w:val="26"/>
          <w:bdr w:val="none" w:sz="0" w:space="0" w:color="auto" w:frame="1"/>
          <w:shd w:val="clear" w:color="auto" w:fill="FFFFFF"/>
          <w:lang w:eastAsia="fr-FR"/>
        </w:rPr>
        <w:t>Scrum</w:t>
      </w:r>
      <w:proofErr w:type="spellEnd"/>
      <w:r w:rsidR="00976E93" w:rsidRPr="00F55547">
        <w:rPr>
          <w:rFonts w:ascii="Segoe UI Light" w:eastAsia="Times New Roman" w:hAnsi="Segoe UI Light" w:cs="Arial"/>
          <w:b/>
          <w:bCs/>
          <w:sz w:val="26"/>
          <w:szCs w:val="26"/>
          <w:bdr w:val="none" w:sz="0" w:space="0" w:color="auto" w:frame="1"/>
          <w:shd w:val="clear" w:color="auto" w:fill="FFFFFF"/>
          <w:lang w:eastAsia="fr-FR"/>
        </w:rPr>
        <w:t> </w:t>
      </w:r>
    </w:p>
    <w:p w:rsidR="00866FAF" w:rsidRPr="00F648EA" w:rsidRDefault="00866FAF" w:rsidP="00464F26">
      <w:pPr>
        <w:spacing w:after="0" w:line="240" w:lineRule="auto"/>
        <w:ind w:firstLine="360"/>
        <w:jc w:val="both"/>
        <w:rPr>
          <w:rFonts w:ascii="Segoe UI Light" w:eastAsia="Times New Roman" w:hAnsi="Segoe UI Light" w:cs="Times New Roman"/>
          <w:sz w:val="26"/>
          <w:szCs w:val="26"/>
          <w:lang w:eastAsia="fr-FR"/>
        </w:rPr>
      </w:pPr>
      <w:r w:rsidRPr="00F648EA">
        <w:rPr>
          <w:rFonts w:ascii="Segoe UI Light" w:eastAsia="Times New Roman" w:hAnsi="Segoe UI Light" w:cs="Arial"/>
          <w:sz w:val="26"/>
          <w:szCs w:val="26"/>
          <w:lang w:eastAsia="fr-FR"/>
        </w:rPr>
        <w:t xml:space="preserve">Le </w:t>
      </w:r>
      <w:proofErr w:type="spellStart"/>
      <w:r w:rsidRPr="00F648EA">
        <w:rPr>
          <w:rFonts w:ascii="Segoe UI Light" w:eastAsia="Times New Roman" w:hAnsi="Segoe UI Light" w:cs="Arial"/>
          <w:sz w:val="26"/>
          <w:szCs w:val="26"/>
          <w:lang w:eastAsia="fr-FR"/>
        </w:rPr>
        <w:t>Scrum</w:t>
      </w:r>
      <w:proofErr w:type="spellEnd"/>
      <w:r w:rsidRPr="00F648EA">
        <w:rPr>
          <w:rFonts w:ascii="Segoe UI Light" w:eastAsia="Times New Roman" w:hAnsi="Segoe UI Light" w:cs="Arial"/>
          <w:sz w:val="26"/>
          <w:szCs w:val="26"/>
          <w:lang w:eastAsia="fr-FR"/>
        </w:rPr>
        <w:t xml:space="preserve"> ou « mêlée », créée par </w:t>
      </w:r>
      <w:r w:rsidRPr="00442D20">
        <w:rPr>
          <w:rFonts w:ascii="Segoe UI Light" w:eastAsia="Times New Roman" w:hAnsi="Segoe UI Light" w:cs="Arial"/>
          <w:b/>
          <w:bCs/>
          <w:sz w:val="26"/>
          <w:szCs w:val="26"/>
          <w:bdr w:val="none" w:sz="0" w:space="0" w:color="auto" w:frame="1"/>
          <w:lang w:eastAsia="fr-FR"/>
        </w:rPr>
        <w:t xml:space="preserve">Ken </w:t>
      </w:r>
      <w:proofErr w:type="spellStart"/>
      <w:r w:rsidRPr="00442D20">
        <w:rPr>
          <w:rFonts w:ascii="Segoe UI Light" w:eastAsia="Times New Roman" w:hAnsi="Segoe UI Light" w:cs="Arial"/>
          <w:b/>
          <w:bCs/>
          <w:sz w:val="26"/>
          <w:szCs w:val="26"/>
          <w:bdr w:val="none" w:sz="0" w:space="0" w:color="auto" w:frame="1"/>
          <w:lang w:eastAsia="fr-FR"/>
        </w:rPr>
        <w:t>Schwaber</w:t>
      </w:r>
      <w:proofErr w:type="spellEnd"/>
      <w:r w:rsidRPr="00442D20">
        <w:rPr>
          <w:rFonts w:ascii="Segoe UI Light" w:eastAsia="Times New Roman" w:hAnsi="Segoe UI Light" w:cs="Arial"/>
          <w:b/>
          <w:sz w:val="26"/>
          <w:szCs w:val="26"/>
          <w:lang w:eastAsia="fr-FR"/>
        </w:rPr>
        <w:t> et </w:t>
      </w:r>
      <w:r w:rsidRPr="00442D20">
        <w:rPr>
          <w:rFonts w:ascii="Segoe UI Light" w:eastAsia="Times New Roman" w:hAnsi="Segoe UI Light" w:cs="Arial"/>
          <w:b/>
          <w:bCs/>
          <w:sz w:val="26"/>
          <w:szCs w:val="26"/>
          <w:bdr w:val="none" w:sz="0" w:space="0" w:color="auto" w:frame="1"/>
          <w:lang w:eastAsia="fr-FR"/>
        </w:rPr>
        <w:t>Jeff Sutherland</w:t>
      </w:r>
      <w:r w:rsidRPr="00442D20">
        <w:rPr>
          <w:rFonts w:ascii="Segoe UI Light" w:eastAsia="Times New Roman" w:hAnsi="Segoe UI Light" w:cs="Arial"/>
          <w:b/>
          <w:sz w:val="26"/>
          <w:szCs w:val="26"/>
          <w:lang w:eastAsia="fr-FR"/>
        </w:rPr>
        <w:t> (signataires du Manifeste)</w:t>
      </w:r>
      <w:r w:rsidRPr="00F648EA">
        <w:rPr>
          <w:rFonts w:ascii="Segoe UI Light" w:eastAsia="Times New Roman" w:hAnsi="Segoe UI Light" w:cs="Arial"/>
          <w:sz w:val="26"/>
          <w:szCs w:val="26"/>
          <w:lang w:eastAsia="fr-FR"/>
        </w:rPr>
        <w:t xml:space="preserve"> en 1993, est un terme emprunté au rugby qui désigne </w:t>
      </w:r>
      <w:r w:rsidRPr="00F648EA">
        <w:rPr>
          <w:rFonts w:ascii="Segoe UI Light" w:eastAsia="Times New Roman" w:hAnsi="Segoe UI Light" w:cs="Arial"/>
          <w:bCs/>
          <w:sz w:val="26"/>
          <w:szCs w:val="26"/>
          <w:bdr w:val="none" w:sz="0" w:space="0" w:color="auto" w:frame="1"/>
          <w:lang w:eastAsia="fr-FR"/>
        </w:rPr>
        <w:t>la solidarité et la force qui lient les membres de l’équipe au succès de l’</w:t>
      </w:r>
      <w:proofErr w:type="spellStart"/>
      <w:r w:rsidRPr="00F648EA">
        <w:rPr>
          <w:rFonts w:ascii="Segoe UI Light" w:eastAsia="Times New Roman" w:hAnsi="Segoe UI Light" w:cs="Arial"/>
          <w:bCs/>
          <w:sz w:val="26"/>
          <w:szCs w:val="26"/>
          <w:bdr w:val="none" w:sz="0" w:space="0" w:color="auto" w:frame="1"/>
          <w:lang w:eastAsia="fr-FR"/>
        </w:rPr>
        <w:t>itération.</w:t>
      </w:r>
      <w:r w:rsidRPr="00F648EA">
        <w:rPr>
          <w:rFonts w:ascii="Segoe UI Light" w:eastAsia="Times New Roman" w:hAnsi="Segoe UI Light" w:cs="Arial"/>
          <w:sz w:val="26"/>
          <w:szCs w:val="26"/>
          <w:lang w:eastAsia="fr-FR"/>
        </w:rPr>
        <w:t>Le</w:t>
      </w:r>
      <w:proofErr w:type="spellEnd"/>
      <w:r w:rsidRPr="00F648EA">
        <w:rPr>
          <w:rFonts w:ascii="Segoe UI Light" w:eastAsia="Times New Roman" w:hAnsi="Segoe UI Light" w:cs="Arial"/>
          <w:sz w:val="26"/>
          <w:szCs w:val="26"/>
          <w:lang w:eastAsia="fr-FR"/>
        </w:rPr>
        <w:t xml:space="preserve"> cycle de vie de </w:t>
      </w:r>
      <w:proofErr w:type="spellStart"/>
      <w:r w:rsidRPr="00F648EA">
        <w:rPr>
          <w:rFonts w:ascii="Segoe UI Light" w:eastAsia="Times New Roman" w:hAnsi="Segoe UI Light" w:cs="Arial"/>
          <w:sz w:val="26"/>
          <w:szCs w:val="26"/>
          <w:lang w:eastAsia="fr-FR"/>
        </w:rPr>
        <w:t>Scrum</w:t>
      </w:r>
      <w:proofErr w:type="spellEnd"/>
      <w:r w:rsidRPr="00F648EA">
        <w:rPr>
          <w:rFonts w:ascii="Segoe UI Light" w:eastAsia="Times New Roman" w:hAnsi="Segoe UI Light" w:cs="Arial"/>
          <w:sz w:val="26"/>
          <w:szCs w:val="26"/>
          <w:lang w:eastAsia="fr-FR"/>
        </w:rPr>
        <w:t xml:space="preserve"> est rythmé par des itérations de quatre semaines qu’on </w:t>
      </w:r>
      <w:r w:rsidR="00F55547" w:rsidRPr="00F648EA">
        <w:rPr>
          <w:rFonts w:ascii="Segoe UI Light" w:eastAsia="Times New Roman" w:hAnsi="Segoe UI Light" w:cs="Arial"/>
          <w:sz w:val="26"/>
          <w:szCs w:val="26"/>
          <w:lang w:eastAsia="fr-FR"/>
        </w:rPr>
        <w:t>appelle</w:t>
      </w:r>
      <w:r w:rsidRPr="00F648EA">
        <w:rPr>
          <w:rFonts w:ascii="Segoe UI Light" w:eastAsia="Times New Roman" w:hAnsi="Segoe UI Light" w:cs="Arial"/>
          <w:sz w:val="26"/>
          <w:szCs w:val="26"/>
          <w:lang w:eastAsia="fr-FR"/>
        </w:rPr>
        <w:t xml:space="preserve"> sprints.</w:t>
      </w: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r w:rsidRPr="00866FAF">
        <w:rPr>
          <w:rFonts w:ascii="Times New Roman" w:eastAsia="Times New Roman" w:hAnsi="Times New Roman" w:cs="Times New Roman"/>
          <w:noProof/>
          <w:sz w:val="24"/>
          <w:szCs w:val="24"/>
          <w:lang w:eastAsia="fr-FR"/>
        </w:rPr>
        <w:drawing>
          <wp:anchor distT="0" distB="0" distL="114300" distR="114300" simplePos="0" relativeHeight="251660288" behindDoc="0" locked="0" layoutInCell="1" allowOverlap="1">
            <wp:simplePos x="0" y="0"/>
            <wp:positionH relativeFrom="column">
              <wp:posOffset>262255</wp:posOffset>
            </wp:positionH>
            <wp:positionV relativeFrom="paragraph">
              <wp:posOffset>179705</wp:posOffset>
            </wp:positionV>
            <wp:extent cx="5000625" cy="2171700"/>
            <wp:effectExtent l="0" t="0" r="9525" b="0"/>
            <wp:wrapNone/>
            <wp:docPr id="3" name="Picture 3"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0625" cy="2171700"/>
                    </a:xfrm>
                    <a:prstGeom prst="rect">
                      <a:avLst/>
                    </a:prstGeom>
                    <a:noFill/>
                    <a:ln>
                      <a:noFill/>
                    </a:ln>
                  </pic:spPr>
                </pic:pic>
              </a:graphicData>
            </a:graphic>
          </wp:anchor>
        </w:drawing>
      </w: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pacing w:after="0" w:line="240" w:lineRule="auto"/>
        <w:jc w:val="both"/>
        <w:rPr>
          <w:rFonts w:ascii="Times New Roman" w:eastAsia="Times New Roman" w:hAnsi="Times New Roman" w:cs="Times New Roman"/>
          <w:sz w:val="24"/>
          <w:szCs w:val="24"/>
          <w:lang w:eastAsia="fr-FR"/>
        </w:rPr>
      </w:pPr>
    </w:p>
    <w:p w:rsidR="00232EAB" w:rsidRPr="00232EAB" w:rsidRDefault="00232EAB" w:rsidP="009009CC">
      <w:pPr>
        <w:spacing w:after="0" w:line="240" w:lineRule="auto"/>
        <w:jc w:val="both"/>
        <w:rPr>
          <w:rFonts w:ascii="Times New Roman" w:eastAsia="Times New Roman" w:hAnsi="Times New Roman" w:cs="Times New Roman"/>
          <w:sz w:val="24"/>
          <w:szCs w:val="24"/>
          <w:lang w:eastAsia="fr-FR"/>
        </w:rPr>
      </w:pPr>
    </w:p>
    <w:p w:rsidR="00866FAF" w:rsidRPr="00866FAF" w:rsidRDefault="00866FAF" w:rsidP="009009CC">
      <w:pPr>
        <w:spacing w:after="0" w:line="240" w:lineRule="auto"/>
        <w:jc w:val="both"/>
        <w:rPr>
          <w:rFonts w:ascii="Times New Roman" w:eastAsia="Times New Roman" w:hAnsi="Times New Roman" w:cs="Times New Roman"/>
          <w:sz w:val="24"/>
          <w:szCs w:val="24"/>
          <w:lang w:eastAsia="fr-FR"/>
        </w:rPr>
      </w:pPr>
    </w:p>
    <w:p w:rsidR="00232EAB" w:rsidRDefault="00232EAB" w:rsidP="009009CC">
      <w:pPr>
        <w:shd w:val="clear" w:color="auto" w:fill="FFFFFF"/>
        <w:spacing w:after="0" w:line="306" w:lineRule="atLeast"/>
        <w:jc w:val="both"/>
        <w:rPr>
          <w:rFonts w:ascii="Arial" w:eastAsia="Times New Roman" w:hAnsi="Arial" w:cs="Arial"/>
          <w:color w:val="717169"/>
          <w:sz w:val="18"/>
          <w:szCs w:val="18"/>
          <w:lang w:eastAsia="fr-FR"/>
        </w:rPr>
      </w:pPr>
    </w:p>
    <w:p w:rsidR="00232EAB" w:rsidRDefault="00232EAB" w:rsidP="009009CC">
      <w:pPr>
        <w:shd w:val="clear" w:color="auto" w:fill="FFFFFF"/>
        <w:spacing w:after="0" w:line="306" w:lineRule="atLeast"/>
        <w:jc w:val="both"/>
        <w:rPr>
          <w:rFonts w:ascii="Arial" w:eastAsia="Times New Roman" w:hAnsi="Arial" w:cs="Arial"/>
          <w:color w:val="717169"/>
          <w:sz w:val="18"/>
          <w:szCs w:val="18"/>
          <w:lang w:eastAsia="fr-FR"/>
        </w:rPr>
      </w:pPr>
    </w:p>
    <w:p w:rsidR="00232EAB" w:rsidRDefault="00232EAB" w:rsidP="009009CC">
      <w:pPr>
        <w:shd w:val="clear" w:color="auto" w:fill="FFFFFF"/>
        <w:spacing w:after="0" w:line="306" w:lineRule="atLeast"/>
        <w:jc w:val="both"/>
        <w:rPr>
          <w:rFonts w:ascii="Arial" w:eastAsia="Times New Roman" w:hAnsi="Arial" w:cs="Arial"/>
          <w:color w:val="717169"/>
          <w:sz w:val="18"/>
          <w:szCs w:val="18"/>
          <w:lang w:eastAsia="fr-FR"/>
        </w:rPr>
      </w:pPr>
    </w:p>
    <w:p w:rsidR="00232EAB" w:rsidRDefault="00232EAB" w:rsidP="009009CC">
      <w:pPr>
        <w:shd w:val="clear" w:color="auto" w:fill="FFFFFF"/>
        <w:spacing w:after="0" w:line="306" w:lineRule="atLeast"/>
        <w:jc w:val="both"/>
        <w:rPr>
          <w:rFonts w:ascii="Arial" w:eastAsia="Times New Roman" w:hAnsi="Arial" w:cs="Arial"/>
          <w:color w:val="717169"/>
          <w:sz w:val="18"/>
          <w:szCs w:val="18"/>
          <w:lang w:eastAsia="fr-FR"/>
        </w:rPr>
      </w:pPr>
    </w:p>
    <w:p w:rsidR="00866FAF" w:rsidRPr="00866FAF" w:rsidRDefault="00866FAF" w:rsidP="009009CC">
      <w:pPr>
        <w:shd w:val="clear" w:color="auto" w:fill="FFFFFF"/>
        <w:spacing w:after="0" w:line="306" w:lineRule="atLeast"/>
        <w:jc w:val="both"/>
        <w:rPr>
          <w:rFonts w:ascii="Segoe UI Light" w:eastAsia="Times New Roman" w:hAnsi="Segoe UI Light" w:cs="Arial"/>
          <w:sz w:val="26"/>
          <w:szCs w:val="26"/>
          <w:lang w:eastAsia="fr-FR"/>
        </w:rPr>
      </w:pPr>
      <w:r w:rsidRPr="00866FAF">
        <w:rPr>
          <w:rFonts w:ascii="Segoe UI Light" w:eastAsia="Times New Roman" w:hAnsi="Segoe UI Light" w:cs="Arial"/>
          <w:sz w:val="26"/>
          <w:szCs w:val="26"/>
          <w:lang w:eastAsia="fr-FR"/>
        </w:rPr>
        <w:t>Avant chaque</w:t>
      </w:r>
      <w:r w:rsidRPr="00F55547">
        <w:rPr>
          <w:rFonts w:ascii="Segoe UI Light" w:eastAsia="Times New Roman" w:hAnsi="Segoe UI Light" w:cs="Arial"/>
          <w:sz w:val="26"/>
          <w:szCs w:val="26"/>
          <w:lang w:eastAsia="fr-FR"/>
        </w:rPr>
        <w:t> </w:t>
      </w:r>
      <w:hyperlink r:id="rId10" w:tooltip="Voir les articles classés avec sprint" w:history="1">
        <w:r w:rsidRPr="00F55547">
          <w:rPr>
            <w:rFonts w:ascii="Segoe UI Light" w:eastAsia="Times New Roman" w:hAnsi="Segoe UI Light" w:cs="Arial"/>
            <w:bCs/>
            <w:sz w:val="26"/>
            <w:szCs w:val="26"/>
            <w:bdr w:val="none" w:sz="0" w:space="0" w:color="auto" w:frame="1"/>
            <w:lang w:eastAsia="fr-FR"/>
          </w:rPr>
          <w:t>sprint</w:t>
        </w:r>
      </w:hyperlink>
      <w:r w:rsidRPr="00866FAF">
        <w:rPr>
          <w:rFonts w:ascii="Segoe UI Light" w:eastAsia="Times New Roman" w:hAnsi="Segoe UI Light" w:cs="Arial"/>
          <w:sz w:val="26"/>
          <w:szCs w:val="26"/>
          <w:lang w:eastAsia="fr-FR"/>
        </w:rPr>
        <w:t>, on effectue une réunion de planification appelée</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bCs/>
          <w:sz w:val="26"/>
          <w:szCs w:val="26"/>
          <w:bdr w:val="none" w:sz="0" w:space="0" w:color="auto" w:frame="1"/>
          <w:lang w:eastAsia="fr-FR"/>
        </w:rPr>
        <w:t>le sprint planning meeting</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sz w:val="26"/>
          <w:szCs w:val="26"/>
          <w:lang w:eastAsia="fr-FR"/>
        </w:rPr>
        <w:t>qui consiste à</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bCs/>
          <w:sz w:val="26"/>
          <w:szCs w:val="26"/>
          <w:bdr w:val="none" w:sz="0" w:space="0" w:color="auto" w:frame="1"/>
          <w:lang w:eastAsia="fr-FR"/>
        </w:rPr>
        <w:t>sélectionner les exigences prioritaires</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sz w:val="26"/>
          <w:szCs w:val="26"/>
          <w:lang w:eastAsia="fr-FR"/>
        </w:rPr>
        <w:t>pour le client dans le</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bCs/>
          <w:sz w:val="26"/>
          <w:szCs w:val="26"/>
          <w:bdr w:val="none" w:sz="0" w:space="0" w:color="auto" w:frame="1"/>
          <w:lang w:eastAsia="fr-FR"/>
        </w:rPr>
        <w:t>produit</w:t>
      </w:r>
      <w:r w:rsidRPr="00F55547">
        <w:rPr>
          <w:rFonts w:ascii="Segoe UI Light" w:eastAsia="Times New Roman" w:hAnsi="Segoe UI Light" w:cs="Arial"/>
          <w:bCs/>
          <w:sz w:val="26"/>
          <w:szCs w:val="26"/>
          <w:bdr w:val="none" w:sz="0" w:space="0" w:color="auto" w:frame="1"/>
          <w:lang w:eastAsia="fr-FR"/>
        </w:rPr>
        <w:t> </w:t>
      </w:r>
      <w:proofErr w:type="spellStart"/>
      <w:r w:rsidR="00BA3D75">
        <w:fldChar w:fldCharType="begin"/>
      </w:r>
      <w:r w:rsidR="00DC5211">
        <w:instrText>HYPERLINK "http://www.access-dev.com/tag/backlog/" \o "Voir les articles classés avec Backlog"</w:instrText>
      </w:r>
      <w:r w:rsidR="00BA3D75">
        <w:fldChar w:fldCharType="separate"/>
      </w:r>
      <w:r w:rsidRPr="00F55547">
        <w:rPr>
          <w:rFonts w:ascii="Segoe UI Light" w:eastAsia="Times New Roman" w:hAnsi="Segoe UI Light" w:cs="Arial"/>
          <w:bCs/>
          <w:sz w:val="26"/>
          <w:szCs w:val="26"/>
          <w:bdr w:val="none" w:sz="0" w:space="0" w:color="auto" w:frame="1"/>
          <w:lang w:eastAsia="fr-FR"/>
        </w:rPr>
        <w:t>backlog</w:t>
      </w:r>
      <w:proofErr w:type="spellEnd"/>
      <w:r w:rsidR="00BA3D75">
        <w:fldChar w:fldCharType="end"/>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sz w:val="26"/>
          <w:szCs w:val="26"/>
          <w:lang w:eastAsia="fr-FR"/>
        </w:rPr>
        <w:t>qui seront développées, testées et livrées au client :</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bCs/>
          <w:sz w:val="26"/>
          <w:szCs w:val="26"/>
          <w:bdr w:val="none" w:sz="0" w:space="0" w:color="auto" w:frame="1"/>
          <w:lang w:eastAsia="fr-FR"/>
        </w:rPr>
        <w:t xml:space="preserve">le </w:t>
      </w:r>
      <w:proofErr w:type="spellStart"/>
      <w:r w:rsidRPr="00866FAF">
        <w:rPr>
          <w:rFonts w:ascii="Segoe UI Light" w:eastAsia="Times New Roman" w:hAnsi="Segoe UI Light" w:cs="Arial"/>
          <w:bCs/>
          <w:sz w:val="26"/>
          <w:szCs w:val="26"/>
          <w:bdr w:val="none" w:sz="0" w:space="0" w:color="auto" w:frame="1"/>
          <w:lang w:eastAsia="fr-FR"/>
        </w:rPr>
        <w:t>backlog</w:t>
      </w:r>
      <w:proofErr w:type="spellEnd"/>
      <w:r w:rsidRPr="00866FAF">
        <w:rPr>
          <w:rFonts w:ascii="Segoe UI Light" w:eastAsia="Times New Roman" w:hAnsi="Segoe UI Light" w:cs="Arial"/>
          <w:bCs/>
          <w:sz w:val="26"/>
          <w:szCs w:val="26"/>
          <w:bdr w:val="none" w:sz="0" w:space="0" w:color="auto" w:frame="1"/>
          <w:lang w:eastAsia="fr-FR"/>
        </w:rPr>
        <w:t xml:space="preserve"> sprint</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sz w:val="26"/>
          <w:szCs w:val="26"/>
          <w:lang w:eastAsia="fr-FR"/>
        </w:rPr>
        <w:t xml:space="preserve">(sous-ensemble du produit </w:t>
      </w:r>
      <w:proofErr w:type="spellStart"/>
      <w:r w:rsidRPr="00866FAF">
        <w:rPr>
          <w:rFonts w:ascii="Segoe UI Light" w:eastAsia="Times New Roman" w:hAnsi="Segoe UI Light" w:cs="Arial"/>
          <w:sz w:val="26"/>
          <w:szCs w:val="26"/>
          <w:lang w:eastAsia="fr-FR"/>
        </w:rPr>
        <w:t>backlog</w:t>
      </w:r>
      <w:proofErr w:type="spellEnd"/>
      <w:r w:rsidRPr="00866FAF">
        <w:rPr>
          <w:rFonts w:ascii="Segoe UI Light" w:eastAsia="Times New Roman" w:hAnsi="Segoe UI Light" w:cs="Arial"/>
          <w:sz w:val="26"/>
          <w:szCs w:val="26"/>
          <w:lang w:eastAsia="fr-FR"/>
        </w:rPr>
        <w:t>).</w:t>
      </w:r>
    </w:p>
    <w:p w:rsidR="00866FAF" w:rsidRPr="00866FAF" w:rsidRDefault="00866FAF" w:rsidP="009009CC">
      <w:pPr>
        <w:shd w:val="clear" w:color="auto" w:fill="FFFFFF"/>
        <w:spacing w:after="0" w:line="306" w:lineRule="atLeast"/>
        <w:jc w:val="both"/>
        <w:rPr>
          <w:rFonts w:ascii="Segoe UI Light" w:eastAsia="Times New Roman" w:hAnsi="Segoe UI Light" w:cs="Arial"/>
          <w:sz w:val="26"/>
          <w:szCs w:val="26"/>
          <w:lang w:eastAsia="fr-FR"/>
        </w:rPr>
      </w:pPr>
      <w:r w:rsidRPr="00866FAF">
        <w:rPr>
          <w:rFonts w:ascii="Segoe UI Light" w:eastAsia="Times New Roman" w:hAnsi="Segoe UI Light" w:cs="Arial"/>
          <w:sz w:val="26"/>
          <w:szCs w:val="26"/>
          <w:lang w:eastAsia="fr-FR"/>
        </w:rPr>
        <w:t>Des mêlée sont organisées quotidiennement (mêlée) durant le sprint afin de contrôler l’avancement pour s’assurer les objectifs sont tenus. A la fin du sprint, une démonstration des derniers développements est faite au client qui donnera lieu à</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bCs/>
          <w:sz w:val="26"/>
          <w:szCs w:val="26"/>
          <w:bdr w:val="none" w:sz="0" w:space="0" w:color="auto" w:frame="1"/>
          <w:lang w:eastAsia="fr-FR"/>
        </w:rPr>
        <w:t>un bilan qualitatif</w:t>
      </w:r>
      <w:r w:rsidRPr="00F55547">
        <w:rPr>
          <w:rFonts w:ascii="Segoe UI Light" w:eastAsia="Times New Roman" w:hAnsi="Segoe UI Light" w:cs="Arial"/>
          <w:sz w:val="26"/>
          <w:szCs w:val="26"/>
          <w:lang w:eastAsia="fr-FR"/>
        </w:rPr>
        <w:t> </w:t>
      </w:r>
      <w:r w:rsidRPr="00866FAF">
        <w:rPr>
          <w:rFonts w:ascii="Segoe UI Light" w:eastAsia="Times New Roman" w:hAnsi="Segoe UI Light" w:cs="Arial"/>
          <w:sz w:val="26"/>
          <w:szCs w:val="26"/>
          <w:lang w:eastAsia="fr-FR"/>
        </w:rPr>
        <w:t>sur le fonctionnement de l’équipe.</w:t>
      </w:r>
    </w:p>
    <w:p w:rsidR="00CF0F90" w:rsidRPr="00F55547" w:rsidRDefault="00866FAF" w:rsidP="009009CC">
      <w:pPr>
        <w:spacing w:after="0" w:line="240" w:lineRule="auto"/>
        <w:jc w:val="both"/>
        <w:rPr>
          <w:rFonts w:ascii="Segoe UI Light" w:eastAsia="Times New Roman" w:hAnsi="Segoe UI Light" w:cs="Arial"/>
          <w:sz w:val="26"/>
          <w:szCs w:val="26"/>
          <w:lang w:eastAsia="fr-FR"/>
        </w:rPr>
      </w:pPr>
      <w:r w:rsidRPr="00866FAF">
        <w:rPr>
          <w:rFonts w:ascii="Segoe UI Light" w:eastAsia="Times New Roman" w:hAnsi="Segoe UI Light" w:cs="Arial"/>
          <w:sz w:val="26"/>
          <w:szCs w:val="26"/>
          <w:shd w:val="clear" w:color="auto" w:fill="FFFFFF"/>
          <w:lang w:eastAsia="fr-FR"/>
        </w:rPr>
        <w:t>Les valeurs mises en avant par cette méthode sont les suivantes :</w:t>
      </w:r>
      <w:r w:rsidRPr="00F55547">
        <w:rPr>
          <w:rFonts w:ascii="Segoe UI Light" w:eastAsia="Times New Roman" w:hAnsi="Segoe UI Light" w:cs="Arial"/>
          <w:sz w:val="26"/>
          <w:szCs w:val="26"/>
          <w:shd w:val="clear" w:color="auto" w:fill="FFFFFF"/>
          <w:lang w:eastAsia="fr-FR"/>
        </w:rPr>
        <w:t> </w:t>
      </w:r>
    </w:p>
    <w:p w:rsidR="00CF0F90" w:rsidRPr="00F55547" w:rsidRDefault="00866FAF" w:rsidP="009009CC">
      <w:pPr>
        <w:pStyle w:val="Paragraphedeliste"/>
        <w:numPr>
          <w:ilvl w:val="1"/>
          <w:numId w:val="32"/>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bCs/>
          <w:sz w:val="26"/>
          <w:szCs w:val="26"/>
          <w:bdr w:val="none" w:sz="0" w:space="0" w:color="auto" w:frame="1"/>
          <w:lang w:eastAsia="fr-FR"/>
        </w:rPr>
        <w:t>Visibilité :</w:t>
      </w:r>
      <w:r w:rsidRPr="00F55547">
        <w:rPr>
          <w:rFonts w:ascii="Segoe UI Light" w:eastAsia="Times New Roman" w:hAnsi="Segoe UI Light" w:cs="Arial"/>
          <w:sz w:val="26"/>
          <w:szCs w:val="26"/>
          <w:lang w:eastAsia="fr-FR"/>
        </w:rPr>
        <w:t> Avoir une vision réelle sur le résultat</w:t>
      </w:r>
    </w:p>
    <w:p w:rsidR="00CF0F90" w:rsidRPr="00F55547" w:rsidRDefault="00866FAF" w:rsidP="009009CC">
      <w:pPr>
        <w:pStyle w:val="Paragraphedeliste"/>
        <w:numPr>
          <w:ilvl w:val="1"/>
          <w:numId w:val="32"/>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bCs/>
          <w:sz w:val="26"/>
          <w:szCs w:val="26"/>
          <w:bdr w:val="none" w:sz="0" w:space="0" w:color="auto" w:frame="1"/>
          <w:lang w:eastAsia="fr-FR"/>
        </w:rPr>
        <w:t>Inspection :</w:t>
      </w:r>
      <w:r w:rsidRPr="00F55547">
        <w:rPr>
          <w:rFonts w:ascii="Segoe UI Light" w:eastAsia="Times New Roman" w:hAnsi="Segoe UI Light" w:cs="Arial"/>
          <w:sz w:val="26"/>
          <w:szCs w:val="26"/>
          <w:lang w:eastAsia="fr-FR"/>
        </w:rPr>
        <w:t> Vérifier l’écart par rapport à l’objectif initial</w:t>
      </w:r>
    </w:p>
    <w:p w:rsidR="00866FAF" w:rsidRPr="00F55547" w:rsidRDefault="00866FAF" w:rsidP="009009CC">
      <w:pPr>
        <w:pStyle w:val="Paragraphedeliste"/>
        <w:numPr>
          <w:ilvl w:val="1"/>
          <w:numId w:val="32"/>
        </w:numPr>
        <w:spacing w:after="0" w:line="240" w:lineRule="auto"/>
        <w:jc w:val="both"/>
        <w:rPr>
          <w:rFonts w:ascii="Segoe UI Light" w:eastAsia="Times New Roman" w:hAnsi="Segoe UI Light" w:cs="Times New Roman"/>
          <w:sz w:val="26"/>
          <w:szCs w:val="26"/>
          <w:lang w:eastAsia="fr-FR"/>
        </w:rPr>
      </w:pPr>
      <w:r w:rsidRPr="00F55547">
        <w:rPr>
          <w:rFonts w:ascii="Segoe UI Light" w:eastAsia="Times New Roman" w:hAnsi="Segoe UI Light" w:cs="Arial"/>
          <w:bCs/>
          <w:sz w:val="26"/>
          <w:szCs w:val="26"/>
          <w:bdr w:val="none" w:sz="0" w:space="0" w:color="auto" w:frame="1"/>
          <w:lang w:eastAsia="fr-FR"/>
        </w:rPr>
        <w:t>Adaptation :</w:t>
      </w:r>
      <w:r w:rsidRPr="00F55547">
        <w:rPr>
          <w:rFonts w:ascii="Segoe UI Light" w:eastAsia="Times New Roman" w:hAnsi="Segoe UI Light" w:cs="Arial"/>
          <w:sz w:val="26"/>
          <w:szCs w:val="26"/>
          <w:lang w:eastAsia="fr-FR"/>
        </w:rPr>
        <w:t xml:space="preserve"> S’adapter en fonction des écarts constatés afin de les ajuster. </w:t>
      </w:r>
      <w:proofErr w:type="spellStart"/>
      <w:r w:rsidRPr="00F55547">
        <w:rPr>
          <w:rFonts w:ascii="Segoe UI Light" w:eastAsia="Times New Roman" w:hAnsi="Segoe UI Light" w:cs="Arial"/>
          <w:sz w:val="26"/>
          <w:szCs w:val="26"/>
          <w:lang w:eastAsia="fr-FR"/>
        </w:rPr>
        <w:t>Scrum</w:t>
      </w:r>
      <w:proofErr w:type="spellEnd"/>
      <w:r w:rsidRPr="00F55547">
        <w:rPr>
          <w:rFonts w:ascii="Segoe UI Light" w:eastAsia="Times New Roman" w:hAnsi="Segoe UI Light" w:cs="Arial"/>
          <w:sz w:val="26"/>
          <w:szCs w:val="26"/>
          <w:lang w:eastAsia="fr-FR"/>
        </w:rPr>
        <w:t xml:space="preserve"> est favorable à des petits ajustements fréquents</w:t>
      </w:r>
    </w:p>
    <w:p w:rsidR="005740BF" w:rsidRPr="005740BF" w:rsidRDefault="005740BF" w:rsidP="005740BF">
      <w:pPr>
        <w:pStyle w:val="NormalWeb"/>
        <w:shd w:val="clear" w:color="auto" w:fill="FFFFFF"/>
        <w:spacing w:before="0" w:beforeAutospacing="0" w:after="0" w:afterAutospacing="0"/>
        <w:jc w:val="both"/>
        <w:rPr>
          <w:rFonts w:ascii="Segoe UI Light" w:hAnsi="Segoe UI Light" w:cs="Arial"/>
          <w:sz w:val="26"/>
          <w:szCs w:val="26"/>
        </w:rPr>
      </w:pPr>
    </w:p>
    <w:p w:rsidR="005740BF" w:rsidRDefault="00BA3D75" w:rsidP="00383E83">
      <w:pPr>
        <w:pStyle w:val="NormalWeb"/>
        <w:numPr>
          <w:ilvl w:val="0"/>
          <w:numId w:val="32"/>
        </w:numPr>
        <w:shd w:val="clear" w:color="auto" w:fill="FFFFFF"/>
        <w:spacing w:before="0" w:beforeAutospacing="0" w:after="0" w:afterAutospacing="0"/>
        <w:jc w:val="both"/>
        <w:rPr>
          <w:rFonts w:ascii="Segoe UI Light" w:hAnsi="Segoe UI Light" w:cs="Arial"/>
          <w:sz w:val="26"/>
          <w:szCs w:val="26"/>
        </w:rPr>
      </w:pPr>
      <w:hyperlink r:id="rId11" w:tooltip="Voir les articles classés avec XP" w:history="1">
        <w:r w:rsidR="00866FAF" w:rsidRPr="00CB4672">
          <w:rPr>
            <w:rFonts w:ascii="Segoe UI Light" w:hAnsi="Segoe UI Light" w:cs="Arial"/>
            <w:b/>
            <w:bCs/>
            <w:sz w:val="26"/>
            <w:szCs w:val="26"/>
            <w:bdr w:val="none" w:sz="0" w:space="0" w:color="auto" w:frame="1"/>
          </w:rPr>
          <w:t>XP</w:t>
        </w:r>
      </w:hyperlink>
      <w:r w:rsidR="00866FAF" w:rsidRPr="00CB4672">
        <w:rPr>
          <w:rFonts w:ascii="Segoe UI Light" w:hAnsi="Segoe UI Light" w:cs="Arial"/>
          <w:b/>
          <w:sz w:val="26"/>
          <w:szCs w:val="26"/>
        </w:rPr>
        <w:t> (</w:t>
      </w:r>
      <w:proofErr w:type="spellStart"/>
      <w:r w:rsidR="00866FAF" w:rsidRPr="00CB4672">
        <w:rPr>
          <w:rFonts w:ascii="Segoe UI Light" w:hAnsi="Segoe UI Light" w:cs="Arial"/>
          <w:b/>
          <w:sz w:val="26"/>
          <w:szCs w:val="26"/>
        </w:rPr>
        <w:t>eXtremeProgramming</w:t>
      </w:r>
      <w:proofErr w:type="spellEnd"/>
      <w:r w:rsidR="00866FAF" w:rsidRPr="00CB4672">
        <w:rPr>
          <w:rFonts w:ascii="Segoe UI Light" w:hAnsi="Segoe UI Light" w:cs="Arial"/>
          <w:b/>
          <w:sz w:val="26"/>
          <w:szCs w:val="26"/>
        </w:rPr>
        <w:t>)</w:t>
      </w:r>
      <w:r w:rsidR="000926E4">
        <w:rPr>
          <w:rFonts w:ascii="Segoe UI Light" w:hAnsi="Segoe UI Light" w:cs="Arial"/>
          <w:sz w:val="26"/>
          <w:szCs w:val="26"/>
        </w:rPr>
        <w:t> </w:t>
      </w:r>
    </w:p>
    <w:p w:rsidR="00C12F0C" w:rsidRDefault="005740BF" w:rsidP="00464F26">
      <w:pPr>
        <w:pStyle w:val="NormalWeb"/>
        <w:shd w:val="clear" w:color="auto" w:fill="FFFFFF"/>
        <w:spacing w:before="0" w:beforeAutospacing="0" w:after="0" w:afterAutospacing="0"/>
        <w:ind w:firstLine="360"/>
        <w:jc w:val="both"/>
        <w:rPr>
          <w:rFonts w:ascii="Segoe UI Light" w:hAnsi="Segoe UI Light" w:cs="Arial"/>
          <w:sz w:val="26"/>
          <w:szCs w:val="26"/>
        </w:rPr>
      </w:pPr>
      <w:r w:rsidRPr="00F55547">
        <w:rPr>
          <w:rFonts w:ascii="Segoe UI Light" w:hAnsi="Segoe UI Light" w:cs="Arial"/>
          <w:sz w:val="26"/>
          <w:szCs w:val="26"/>
        </w:rPr>
        <w:t>Créée</w:t>
      </w:r>
      <w:r w:rsidR="00866FAF" w:rsidRPr="00F55547">
        <w:rPr>
          <w:rFonts w:ascii="Segoe UI Light" w:hAnsi="Segoe UI Light" w:cs="Arial"/>
          <w:sz w:val="26"/>
          <w:szCs w:val="26"/>
        </w:rPr>
        <w:t xml:space="preserve"> en </w:t>
      </w:r>
      <w:r w:rsidR="00866FAF" w:rsidRPr="00D1135D">
        <w:rPr>
          <w:rFonts w:ascii="Segoe UI Light" w:hAnsi="Segoe UI Light" w:cs="Arial"/>
          <w:sz w:val="26"/>
          <w:szCs w:val="26"/>
        </w:rPr>
        <w:t>1999</w:t>
      </w:r>
      <w:r w:rsidR="00D1135D" w:rsidRPr="00D1135D">
        <w:rPr>
          <w:rFonts w:ascii="Segoe UI Light" w:hAnsi="Segoe UI Light" w:cs="Arial"/>
          <w:color w:val="222222"/>
          <w:sz w:val="26"/>
          <w:szCs w:val="26"/>
          <w:shd w:val="clear" w:color="auto" w:fill="FFFFFF"/>
        </w:rPr>
        <w:t>par</w:t>
      </w:r>
      <w:r w:rsidR="00D1135D" w:rsidRPr="00D1135D">
        <w:rPr>
          <w:rStyle w:val="apple-converted-space"/>
          <w:rFonts w:ascii="Segoe UI Light" w:eastAsiaTheme="majorEastAsia" w:hAnsi="Segoe UI Light" w:cs="Arial"/>
          <w:color w:val="222222"/>
          <w:sz w:val="26"/>
          <w:szCs w:val="26"/>
          <w:shd w:val="clear" w:color="auto" w:fill="FFFFFF"/>
        </w:rPr>
        <w:t> </w:t>
      </w:r>
      <w:r w:rsidR="00D1135D" w:rsidRPr="00442D20">
        <w:rPr>
          <w:rFonts w:ascii="Segoe UI Light" w:eastAsiaTheme="majorEastAsia" w:hAnsi="Segoe UI Light" w:cs="Arial"/>
          <w:b/>
          <w:sz w:val="26"/>
          <w:szCs w:val="26"/>
          <w:shd w:val="clear" w:color="auto" w:fill="FFFFFF"/>
        </w:rPr>
        <w:t>Kent Beck</w:t>
      </w:r>
      <w:r w:rsidR="00D1135D" w:rsidRPr="00442D20">
        <w:rPr>
          <w:rFonts w:ascii="Segoe UI Light" w:hAnsi="Segoe UI Light" w:cs="Arial"/>
          <w:b/>
          <w:color w:val="222222"/>
          <w:sz w:val="26"/>
          <w:szCs w:val="26"/>
          <w:shd w:val="clear" w:color="auto" w:fill="FFFFFF"/>
        </w:rPr>
        <w:t>,</w:t>
      </w:r>
      <w:r w:rsidR="00D1135D" w:rsidRPr="00442D20">
        <w:rPr>
          <w:rStyle w:val="apple-converted-space"/>
          <w:rFonts w:ascii="Segoe UI Light" w:eastAsiaTheme="majorEastAsia" w:hAnsi="Segoe UI Light" w:cs="Arial"/>
          <w:b/>
          <w:color w:val="222222"/>
          <w:sz w:val="26"/>
          <w:szCs w:val="26"/>
          <w:shd w:val="clear" w:color="auto" w:fill="FFFFFF"/>
        </w:rPr>
        <w:t> </w:t>
      </w:r>
      <w:r w:rsidR="00D1135D" w:rsidRPr="00442D20">
        <w:rPr>
          <w:rFonts w:ascii="Segoe UI Light" w:eastAsiaTheme="majorEastAsia" w:hAnsi="Segoe UI Light" w:cs="Arial"/>
          <w:b/>
          <w:sz w:val="26"/>
          <w:szCs w:val="26"/>
          <w:shd w:val="clear" w:color="auto" w:fill="FFFFFF"/>
        </w:rPr>
        <w:t>Ward Cunningham</w:t>
      </w:r>
      <w:r w:rsidR="00D1135D" w:rsidRPr="00442D20">
        <w:rPr>
          <w:rFonts w:ascii="Segoe UI Light" w:hAnsi="Segoe UI Light" w:cs="Arial"/>
          <w:b/>
          <w:color w:val="222222"/>
          <w:sz w:val="26"/>
          <w:szCs w:val="26"/>
          <w:shd w:val="clear" w:color="auto" w:fill="FFFFFF"/>
        </w:rPr>
        <w:t>,</w:t>
      </w:r>
      <w:r w:rsidR="00D1135D" w:rsidRPr="00442D20">
        <w:rPr>
          <w:rStyle w:val="apple-converted-space"/>
          <w:rFonts w:ascii="Segoe UI Light" w:eastAsiaTheme="majorEastAsia" w:hAnsi="Segoe UI Light" w:cs="Arial"/>
          <w:b/>
          <w:color w:val="222222"/>
          <w:sz w:val="26"/>
          <w:szCs w:val="26"/>
          <w:shd w:val="clear" w:color="auto" w:fill="FFFFFF"/>
        </w:rPr>
        <w:t> </w:t>
      </w:r>
      <w:r w:rsidR="00D1135D" w:rsidRPr="00442D20">
        <w:rPr>
          <w:rFonts w:ascii="Segoe UI Light" w:eastAsiaTheme="majorEastAsia" w:hAnsi="Segoe UI Light" w:cs="Arial"/>
          <w:b/>
          <w:sz w:val="26"/>
          <w:szCs w:val="26"/>
          <w:shd w:val="clear" w:color="auto" w:fill="FFFFFF"/>
        </w:rPr>
        <w:t xml:space="preserve">Ron </w:t>
      </w:r>
      <w:proofErr w:type="spellStart"/>
      <w:r w:rsidR="00D1135D" w:rsidRPr="00442D20">
        <w:rPr>
          <w:rFonts w:ascii="Segoe UI Light" w:eastAsiaTheme="majorEastAsia" w:hAnsi="Segoe UI Light" w:cs="Arial"/>
          <w:b/>
          <w:sz w:val="26"/>
          <w:szCs w:val="26"/>
          <w:shd w:val="clear" w:color="auto" w:fill="FFFFFF"/>
        </w:rPr>
        <w:t>Jeffries</w:t>
      </w:r>
      <w:proofErr w:type="spellEnd"/>
      <w:r w:rsidR="00D1135D" w:rsidRPr="00442D20">
        <w:rPr>
          <w:rStyle w:val="apple-converted-space"/>
          <w:rFonts w:ascii="Segoe UI Light" w:eastAsiaTheme="majorEastAsia" w:hAnsi="Segoe UI Light" w:cs="Arial"/>
          <w:b/>
          <w:color w:val="222222"/>
          <w:sz w:val="26"/>
          <w:szCs w:val="26"/>
          <w:shd w:val="clear" w:color="auto" w:fill="FFFFFF"/>
        </w:rPr>
        <w:t> </w:t>
      </w:r>
      <w:r w:rsidR="00D1135D" w:rsidRPr="00442D20">
        <w:rPr>
          <w:rFonts w:ascii="Segoe UI Light" w:hAnsi="Segoe UI Light" w:cs="Arial"/>
          <w:b/>
          <w:color w:val="222222"/>
          <w:sz w:val="26"/>
          <w:szCs w:val="26"/>
          <w:shd w:val="clear" w:color="auto" w:fill="FFFFFF"/>
        </w:rPr>
        <w:t>et</w:t>
      </w:r>
      <w:r w:rsidR="00D1135D" w:rsidRPr="00442D20">
        <w:rPr>
          <w:rStyle w:val="apple-converted-space"/>
          <w:rFonts w:ascii="Segoe UI Light" w:eastAsiaTheme="majorEastAsia" w:hAnsi="Segoe UI Light" w:cs="Arial"/>
          <w:b/>
          <w:color w:val="222222"/>
          <w:sz w:val="26"/>
          <w:szCs w:val="26"/>
          <w:shd w:val="clear" w:color="auto" w:fill="FFFFFF"/>
        </w:rPr>
        <w:t> </w:t>
      </w:r>
      <w:proofErr w:type="spellStart"/>
      <w:r w:rsidR="00D1135D" w:rsidRPr="00442D20">
        <w:rPr>
          <w:rFonts w:ascii="Segoe UI Light" w:eastAsiaTheme="majorEastAsia" w:hAnsi="Segoe UI Light" w:cs="Arial"/>
          <w:b/>
          <w:sz w:val="26"/>
          <w:szCs w:val="26"/>
          <w:shd w:val="clear" w:color="auto" w:fill="FFFFFF"/>
        </w:rPr>
        <w:t>Palleja</w:t>
      </w:r>
      <w:proofErr w:type="spellEnd"/>
      <w:r w:rsidR="00D1135D" w:rsidRPr="00442D20">
        <w:rPr>
          <w:rFonts w:ascii="Segoe UI Light" w:eastAsiaTheme="majorEastAsia" w:hAnsi="Segoe UI Light" w:cs="Arial"/>
          <w:b/>
          <w:sz w:val="26"/>
          <w:szCs w:val="26"/>
          <w:shd w:val="clear" w:color="auto" w:fill="FFFFFF"/>
        </w:rPr>
        <w:t xml:space="preserve"> Xavier</w:t>
      </w:r>
      <w:r w:rsidR="00F26672">
        <w:rPr>
          <w:rStyle w:val="apple-converted-space"/>
          <w:rFonts w:ascii="Arial" w:eastAsiaTheme="majorEastAsia" w:hAnsi="Arial" w:cs="Arial"/>
          <w:color w:val="222222"/>
          <w:sz w:val="21"/>
          <w:szCs w:val="21"/>
          <w:shd w:val="clear" w:color="auto" w:fill="FFFFFF"/>
        </w:rPr>
        <w:t> </w:t>
      </w:r>
      <w:r w:rsidR="00F26672" w:rsidRPr="008221C0">
        <w:rPr>
          <w:rFonts w:ascii="Segoe UI Light" w:hAnsi="Segoe UI Light" w:cs="Arial"/>
          <w:color w:val="222222"/>
          <w:sz w:val="26"/>
          <w:szCs w:val="26"/>
          <w:shd w:val="clear" w:color="auto" w:fill="FFFFFF"/>
        </w:rPr>
        <w:t>adapté aux équipes réduites avec des besoins changeants</w:t>
      </w:r>
      <w:r w:rsidR="00D1135D">
        <w:rPr>
          <w:rFonts w:ascii="Segoe UI Light" w:hAnsi="Segoe UI Light" w:cs="Arial"/>
          <w:sz w:val="26"/>
          <w:szCs w:val="26"/>
          <w:shd w:val="clear" w:color="auto" w:fill="FFFFFF"/>
        </w:rPr>
        <w:t xml:space="preserve">. </w:t>
      </w:r>
      <w:r w:rsidR="00D1135D" w:rsidRPr="00D1135D">
        <w:rPr>
          <w:rFonts w:ascii="Segoe UI Light" w:hAnsi="Segoe UI Light" w:cs="Arial"/>
          <w:color w:val="222222"/>
          <w:sz w:val="26"/>
          <w:szCs w:val="26"/>
          <w:shd w:val="clear" w:color="auto" w:fill="FFFFFF"/>
        </w:rPr>
        <w:t xml:space="preserve">Son but principal est de réduire les coûts du changement. </w:t>
      </w:r>
      <w:r w:rsidR="00564236" w:rsidRPr="00564236">
        <w:rPr>
          <w:rFonts w:ascii="Segoe UI Light" w:hAnsi="Segoe UI Light" w:cs="Arial"/>
          <w:sz w:val="26"/>
          <w:szCs w:val="26"/>
          <w:shd w:val="clear" w:color="auto" w:fill="FFFFFF"/>
        </w:rPr>
        <w:t>La première des pratiques de l’</w:t>
      </w:r>
      <w:proofErr w:type="spellStart"/>
      <w:r w:rsidR="00564236" w:rsidRPr="00564236">
        <w:rPr>
          <w:rFonts w:ascii="Segoe UI Light" w:hAnsi="Segoe UI Light" w:cs="Arial"/>
          <w:sz w:val="26"/>
          <w:szCs w:val="26"/>
          <w:shd w:val="clear" w:color="auto" w:fill="FFFFFF"/>
        </w:rPr>
        <w:t>eXtremeProgramming</w:t>
      </w:r>
      <w:proofErr w:type="spellEnd"/>
      <w:r w:rsidR="00564236" w:rsidRPr="00564236">
        <w:rPr>
          <w:rFonts w:ascii="Segoe UI Light" w:hAnsi="Segoe UI Light" w:cs="Arial"/>
          <w:sz w:val="26"/>
          <w:szCs w:val="26"/>
          <w:shd w:val="clear" w:color="auto" w:fill="FFFFFF"/>
        </w:rPr>
        <w:t>, la plus fondamentale également, est le test automatisé.</w:t>
      </w:r>
      <w:r w:rsidR="0051116C" w:rsidRPr="009009CC">
        <w:rPr>
          <w:rFonts w:ascii="Segoe UI Light" w:hAnsi="Segoe UI Light" w:cs="Arial"/>
          <w:sz w:val="26"/>
          <w:szCs w:val="26"/>
          <w:shd w:val="clear" w:color="auto" w:fill="FFFFFF"/>
        </w:rPr>
        <w:t xml:space="preserve"> XP inclut la systémat</w:t>
      </w:r>
      <w:r w:rsidR="00EB0532">
        <w:rPr>
          <w:rFonts w:ascii="Segoe UI Light" w:hAnsi="Segoe UI Light" w:cs="Arial"/>
          <w:sz w:val="26"/>
          <w:szCs w:val="26"/>
          <w:shd w:val="clear" w:color="auto" w:fill="FFFFFF"/>
        </w:rPr>
        <w:t xml:space="preserve">isation des tests automatisés, </w:t>
      </w:r>
      <w:r w:rsidR="0051116C" w:rsidRPr="009009CC">
        <w:rPr>
          <w:rFonts w:ascii="Segoe UI Light" w:hAnsi="Segoe UI Light" w:cs="Arial"/>
          <w:sz w:val="26"/>
          <w:szCs w:val="26"/>
          <w:shd w:val="clear" w:color="auto" w:fill="FFFFFF"/>
        </w:rPr>
        <w:t>unitaires, fonctionnels, d’intégration, de performance, le plus est le mieux. Poussée à l’extrême, cette pratique a donné naissance au principe du TDD (</w:t>
      </w:r>
      <w:r w:rsidR="0051116C" w:rsidRPr="009009CC">
        <w:rPr>
          <w:rStyle w:val="Accentuation"/>
          <w:rFonts w:ascii="Segoe UI Light" w:eastAsiaTheme="majorEastAsia" w:hAnsi="Segoe UI Light" w:cs="Arial"/>
          <w:sz w:val="26"/>
          <w:szCs w:val="26"/>
          <w:shd w:val="clear" w:color="auto" w:fill="FFFFFF"/>
        </w:rPr>
        <w:t xml:space="preserve">Test </w:t>
      </w:r>
      <w:proofErr w:type="spellStart"/>
      <w:r w:rsidR="0051116C" w:rsidRPr="009009CC">
        <w:rPr>
          <w:rStyle w:val="Accentuation"/>
          <w:rFonts w:ascii="Segoe UI Light" w:eastAsiaTheme="majorEastAsia" w:hAnsi="Segoe UI Light" w:cs="Arial"/>
          <w:sz w:val="26"/>
          <w:szCs w:val="26"/>
          <w:shd w:val="clear" w:color="auto" w:fill="FFFFFF"/>
        </w:rPr>
        <w:t>DrivenDevelopment</w:t>
      </w:r>
      <w:proofErr w:type="spellEnd"/>
      <w:r w:rsidR="0051116C" w:rsidRPr="009009CC">
        <w:rPr>
          <w:rFonts w:ascii="Segoe UI Light" w:hAnsi="Segoe UI Light" w:cs="Arial"/>
          <w:sz w:val="26"/>
          <w:szCs w:val="26"/>
          <w:shd w:val="clear" w:color="auto" w:fill="FFFFFF"/>
        </w:rPr>
        <w:t xml:space="preserve">). Le TDD modifie sensiblement la pratique du développement. Son principe est d’une redoutable simplicité, mais sa mise en </w:t>
      </w:r>
      <w:proofErr w:type="spellStart"/>
      <w:r w:rsidR="0051116C" w:rsidRPr="009009CC">
        <w:rPr>
          <w:rFonts w:ascii="Segoe UI Light" w:hAnsi="Segoe UI Light" w:cs="Arial"/>
          <w:sz w:val="26"/>
          <w:szCs w:val="26"/>
          <w:shd w:val="clear" w:color="auto" w:fill="FFFFFF"/>
        </w:rPr>
        <w:t>oeuvre</w:t>
      </w:r>
      <w:proofErr w:type="spellEnd"/>
      <w:r w:rsidR="0051116C" w:rsidRPr="009009CC">
        <w:rPr>
          <w:rFonts w:ascii="Segoe UI Light" w:hAnsi="Segoe UI Light" w:cs="Arial"/>
          <w:sz w:val="26"/>
          <w:szCs w:val="26"/>
          <w:shd w:val="clear" w:color="auto" w:fill="FFFFFF"/>
        </w:rPr>
        <w:t xml:space="preserve"> est un véritable défi. Voici comment Henrik </w:t>
      </w:r>
      <w:proofErr w:type="spellStart"/>
      <w:r w:rsidR="0051116C" w:rsidRPr="009009CC">
        <w:rPr>
          <w:rFonts w:ascii="Segoe UI Light" w:hAnsi="Segoe UI Light" w:cs="Arial"/>
          <w:sz w:val="26"/>
          <w:szCs w:val="26"/>
          <w:shd w:val="clear" w:color="auto" w:fill="FFFFFF"/>
        </w:rPr>
        <w:t>Kniberg</w:t>
      </w:r>
      <w:proofErr w:type="spellEnd"/>
      <w:r w:rsidR="0051116C" w:rsidRPr="009009CC">
        <w:rPr>
          <w:rFonts w:ascii="Segoe UI Light" w:hAnsi="Segoe UI Light" w:cs="Arial"/>
          <w:sz w:val="26"/>
          <w:szCs w:val="26"/>
          <w:shd w:val="clear" w:color="auto" w:fill="FFFFFF"/>
        </w:rPr>
        <w:t xml:space="preserve"> résume le TDD : </w:t>
      </w:r>
      <w:r w:rsidR="0051116C" w:rsidRPr="009009CC">
        <w:rPr>
          <w:rFonts w:ascii="Segoe UI Light" w:hAnsi="Segoe UI Light" w:cs="Arial"/>
          <w:b/>
          <w:sz w:val="26"/>
          <w:szCs w:val="26"/>
          <w:shd w:val="clear" w:color="auto" w:fill="FFFFFF"/>
        </w:rPr>
        <w:t>‘le développeur écrit en premier lieu un test automatisé de la fonctionnalité qu’il souhaite implémenter, développe ensuite juste assez de code pour satisfaire le test et finalement remanie le code pour améliorer le design et supprimer la duplication.’</w:t>
      </w:r>
      <w:r w:rsidR="00C12F0C">
        <w:rPr>
          <w:rFonts w:ascii="Segoe UI Light" w:hAnsi="Segoe UI Light" w:cs="Arial"/>
          <w:color w:val="222222"/>
          <w:sz w:val="26"/>
          <w:szCs w:val="26"/>
        </w:rPr>
        <w:t xml:space="preserve">. </w:t>
      </w:r>
      <w:r w:rsidR="00C12F0C" w:rsidRPr="00C12F0C">
        <w:rPr>
          <w:rFonts w:ascii="Segoe UI Light" w:hAnsi="Segoe UI Light" w:cs="Arial"/>
          <w:sz w:val="26"/>
          <w:szCs w:val="26"/>
        </w:rPr>
        <w:t xml:space="preserve">Outre les bénéfices classiques des tests unitaires, le TDD possède deux vertus cardinales : il permet de maintenir le focus du développeur sur les fonctionnalités réellement utiles ; il a des effets spontanés et profonds sur la qualité du </w:t>
      </w:r>
      <w:proofErr w:type="spellStart"/>
      <w:r w:rsidR="00C12F0C" w:rsidRPr="00C12F0C">
        <w:rPr>
          <w:rFonts w:ascii="Segoe UI Light" w:hAnsi="Segoe UI Light" w:cs="Arial"/>
          <w:sz w:val="26"/>
          <w:szCs w:val="26"/>
        </w:rPr>
        <w:t>design.Au-delà</w:t>
      </w:r>
      <w:proofErr w:type="spellEnd"/>
      <w:r w:rsidR="00C12F0C" w:rsidRPr="00C12F0C">
        <w:rPr>
          <w:rFonts w:ascii="Segoe UI Light" w:hAnsi="Segoe UI Light" w:cs="Arial"/>
          <w:sz w:val="26"/>
          <w:szCs w:val="26"/>
        </w:rPr>
        <w:t xml:space="preserve"> du TDD, XP comprend un certain nombre de pratiques dont la mise en place est souvent associée à l’adoption des méthodes agiles – sans pour autant sue cette mise en place soit obligatoire.</w:t>
      </w:r>
      <w:r w:rsidR="00C12F0C" w:rsidRPr="00C12F0C">
        <w:rPr>
          <w:rFonts w:ascii="Segoe UI Light" w:hAnsi="Segoe UI Light" w:cs="Arial"/>
          <w:sz w:val="26"/>
          <w:szCs w:val="26"/>
        </w:rPr>
        <w:br/>
        <w:t>Voici, sans exhaustive, les plus importantes de ces pratiques :</w:t>
      </w:r>
    </w:p>
    <w:p w:rsidR="00BC77C0" w:rsidRDefault="00C12F0C" w:rsidP="00BC77C0">
      <w:pPr>
        <w:pStyle w:val="NormalWeb"/>
        <w:numPr>
          <w:ilvl w:val="1"/>
          <w:numId w:val="32"/>
        </w:numPr>
        <w:shd w:val="clear" w:color="auto" w:fill="FFFFFF"/>
        <w:spacing w:before="0" w:beforeAutospacing="0" w:after="0" w:afterAutospacing="0"/>
        <w:jc w:val="both"/>
        <w:rPr>
          <w:rFonts w:ascii="Segoe UI Light" w:hAnsi="Segoe UI Light" w:cs="Arial"/>
          <w:sz w:val="26"/>
          <w:szCs w:val="26"/>
        </w:rPr>
      </w:pPr>
      <w:r w:rsidRPr="00C12F0C">
        <w:rPr>
          <w:rFonts w:ascii="Segoe UI Light" w:hAnsi="Segoe UI Light" w:cs="Arial"/>
          <w:sz w:val="26"/>
          <w:szCs w:val="26"/>
        </w:rPr>
        <w:lastRenderedPageBreak/>
        <w:t>le </w:t>
      </w:r>
      <w:proofErr w:type="spellStart"/>
      <w:r w:rsidRPr="00C12F0C">
        <w:rPr>
          <w:rFonts w:ascii="Segoe UI Light" w:hAnsi="Segoe UI Light" w:cs="Arial"/>
          <w:b/>
          <w:bCs/>
          <w:sz w:val="26"/>
          <w:szCs w:val="26"/>
        </w:rPr>
        <w:t>Refactoring</w:t>
      </w:r>
      <w:proofErr w:type="spellEnd"/>
      <w:r w:rsidRPr="00C12F0C">
        <w:rPr>
          <w:rFonts w:ascii="Segoe UI Light" w:hAnsi="Segoe UI Light" w:cs="Arial"/>
          <w:sz w:val="26"/>
          <w:szCs w:val="26"/>
        </w:rPr>
        <w:t xml:space="preserve"> ; nous l’avons déjà rapidement abordé, c’est une pratique intrinsèque du développement incrémental et qui mériterait un billet à part entière. Pour une bonne introduction aux techniques de </w:t>
      </w:r>
      <w:proofErr w:type="spellStart"/>
      <w:r w:rsidRPr="00C12F0C">
        <w:rPr>
          <w:rFonts w:ascii="Segoe UI Light" w:hAnsi="Segoe UI Light" w:cs="Arial"/>
          <w:sz w:val="26"/>
          <w:szCs w:val="26"/>
        </w:rPr>
        <w:t>refactoring</w:t>
      </w:r>
      <w:proofErr w:type="spellEnd"/>
      <w:r w:rsidRPr="00C12F0C">
        <w:rPr>
          <w:rFonts w:ascii="Segoe UI Light" w:hAnsi="Segoe UI Light" w:cs="Arial"/>
          <w:sz w:val="26"/>
          <w:szCs w:val="26"/>
        </w:rPr>
        <w:t xml:space="preserve"> objet.</w:t>
      </w:r>
    </w:p>
    <w:p w:rsidR="00BC77C0" w:rsidRDefault="00C12F0C" w:rsidP="00BC77C0">
      <w:pPr>
        <w:pStyle w:val="NormalWeb"/>
        <w:numPr>
          <w:ilvl w:val="1"/>
          <w:numId w:val="32"/>
        </w:numPr>
        <w:shd w:val="clear" w:color="auto" w:fill="FFFFFF"/>
        <w:spacing w:before="0" w:beforeAutospacing="0" w:after="0" w:afterAutospacing="0"/>
        <w:jc w:val="both"/>
        <w:rPr>
          <w:rFonts w:ascii="Segoe UI Light" w:hAnsi="Segoe UI Light" w:cs="Arial"/>
          <w:sz w:val="26"/>
          <w:szCs w:val="26"/>
        </w:rPr>
      </w:pPr>
      <w:r w:rsidRPr="00BC77C0">
        <w:rPr>
          <w:rFonts w:ascii="Segoe UI Light" w:hAnsi="Segoe UI Light" w:cs="Arial"/>
          <w:sz w:val="26"/>
          <w:szCs w:val="26"/>
        </w:rPr>
        <w:t>l’</w:t>
      </w:r>
      <w:r w:rsidRPr="00BC77C0">
        <w:rPr>
          <w:rFonts w:ascii="Segoe UI Light" w:hAnsi="Segoe UI Light" w:cs="Arial"/>
          <w:b/>
          <w:bCs/>
          <w:sz w:val="26"/>
          <w:szCs w:val="26"/>
        </w:rPr>
        <w:t>Intégration Continue</w:t>
      </w:r>
      <w:r w:rsidRPr="00BC77C0">
        <w:rPr>
          <w:rFonts w:ascii="Segoe UI Light" w:hAnsi="Segoe UI Light" w:cs="Arial"/>
          <w:sz w:val="26"/>
          <w:szCs w:val="26"/>
        </w:rPr>
        <w:t xml:space="preserve"> ; cette pratique consiste à déclencher de façon systématique le système de </w:t>
      </w:r>
      <w:proofErr w:type="spellStart"/>
      <w:r w:rsidRPr="00BC77C0">
        <w:rPr>
          <w:rFonts w:ascii="Segoe UI Light" w:hAnsi="Segoe UI Light" w:cs="Arial"/>
          <w:sz w:val="26"/>
          <w:szCs w:val="26"/>
        </w:rPr>
        <w:t>build</w:t>
      </w:r>
      <w:proofErr w:type="spellEnd"/>
      <w:r w:rsidRPr="00BC77C0">
        <w:rPr>
          <w:rFonts w:ascii="Segoe UI Light" w:hAnsi="Segoe UI Light" w:cs="Arial"/>
          <w:sz w:val="26"/>
          <w:szCs w:val="26"/>
        </w:rPr>
        <w:t xml:space="preserve"> – qui comprend notamment la compilation et l’exécution des tests automatisés – chaque fois qu’un membre de l’équipe valide des sources dans le référentiel projet ; c’est une pratique essentielle pour détecter et corriger au plus tôt les problèmes d’intégration des développements (principe de </w:t>
      </w:r>
      <w:proofErr w:type="spellStart"/>
      <w:r w:rsidRPr="00BC77C0">
        <w:rPr>
          <w:rFonts w:ascii="Segoe UI Light" w:hAnsi="Segoe UI Light" w:cs="Arial"/>
          <w:i/>
          <w:iCs/>
          <w:sz w:val="26"/>
          <w:szCs w:val="26"/>
        </w:rPr>
        <w:t>failfast</w:t>
      </w:r>
      <w:proofErr w:type="spellEnd"/>
      <w:r w:rsidRPr="00BC77C0">
        <w:rPr>
          <w:rFonts w:ascii="Segoe UI Light" w:hAnsi="Segoe UI Light" w:cs="Arial"/>
          <w:sz w:val="26"/>
          <w:szCs w:val="26"/>
        </w:rPr>
        <w:t>)</w:t>
      </w:r>
    </w:p>
    <w:p w:rsidR="00BC77C0" w:rsidRDefault="00C12F0C" w:rsidP="00BC77C0">
      <w:pPr>
        <w:pStyle w:val="NormalWeb"/>
        <w:numPr>
          <w:ilvl w:val="1"/>
          <w:numId w:val="32"/>
        </w:numPr>
        <w:shd w:val="clear" w:color="auto" w:fill="FFFFFF"/>
        <w:spacing w:before="0" w:beforeAutospacing="0" w:after="0" w:afterAutospacing="0"/>
        <w:jc w:val="both"/>
        <w:rPr>
          <w:rFonts w:ascii="Segoe UI Light" w:hAnsi="Segoe UI Light" w:cs="Arial"/>
          <w:sz w:val="26"/>
          <w:szCs w:val="26"/>
        </w:rPr>
      </w:pPr>
      <w:r w:rsidRPr="00BC77C0">
        <w:rPr>
          <w:rFonts w:ascii="Segoe UI Light" w:hAnsi="Segoe UI Light" w:cs="Arial"/>
          <w:sz w:val="26"/>
          <w:szCs w:val="26"/>
        </w:rPr>
        <w:t>la </w:t>
      </w:r>
      <w:r w:rsidRPr="00BC77C0">
        <w:rPr>
          <w:rFonts w:ascii="Segoe UI Light" w:hAnsi="Segoe UI Light" w:cs="Arial"/>
          <w:b/>
          <w:bCs/>
          <w:sz w:val="26"/>
          <w:szCs w:val="26"/>
        </w:rPr>
        <w:t>Propriété Collective</w:t>
      </w:r>
      <w:r w:rsidRPr="00BC77C0">
        <w:rPr>
          <w:rFonts w:ascii="Segoe UI Light" w:hAnsi="Segoe UI Light" w:cs="Arial"/>
          <w:sz w:val="26"/>
          <w:szCs w:val="26"/>
        </w:rPr>
        <w:t> ; la propriété collective du code consiste à ne pas spécialiser certains membres de l’équipe sur certains composants – et donc à favoriser la polyvalence au sein de l’équipe. Elle est évidemment favorisée par des pratiques telles que la programmation en binôme qui favorise l’appropriation d’une base commune de code. Les équipes avec un haut niveau d’appropriation collective de code sont réputées pour être plus robustes : un sprint ne sera par exemple pas forcément menacé par l’absence ponctuelle d’un membre de l’équipe.</w:t>
      </w:r>
    </w:p>
    <w:p w:rsidR="00BC77C0" w:rsidRDefault="00C12F0C" w:rsidP="00BC77C0">
      <w:pPr>
        <w:pStyle w:val="NormalWeb"/>
        <w:numPr>
          <w:ilvl w:val="1"/>
          <w:numId w:val="32"/>
        </w:numPr>
        <w:shd w:val="clear" w:color="auto" w:fill="FFFFFF"/>
        <w:spacing w:before="0" w:beforeAutospacing="0" w:after="0" w:afterAutospacing="0"/>
        <w:jc w:val="both"/>
        <w:rPr>
          <w:rFonts w:ascii="Segoe UI Light" w:hAnsi="Segoe UI Light" w:cs="Arial"/>
          <w:sz w:val="26"/>
          <w:szCs w:val="26"/>
        </w:rPr>
      </w:pPr>
      <w:r w:rsidRPr="00BC77C0">
        <w:rPr>
          <w:rFonts w:ascii="Segoe UI Light" w:hAnsi="Segoe UI Light" w:cs="Arial"/>
          <w:sz w:val="26"/>
          <w:szCs w:val="26"/>
        </w:rPr>
        <w:t>les </w:t>
      </w:r>
      <w:r w:rsidRPr="00BC77C0">
        <w:rPr>
          <w:rFonts w:ascii="Segoe UI Light" w:hAnsi="Segoe UI Light" w:cs="Arial"/>
          <w:b/>
          <w:bCs/>
          <w:sz w:val="26"/>
          <w:szCs w:val="26"/>
        </w:rPr>
        <w:t>Normes de développement</w:t>
      </w:r>
      <w:r w:rsidRPr="00BC77C0">
        <w:rPr>
          <w:rFonts w:ascii="Segoe UI Light" w:hAnsi="Segoe UI Light" w:cs="Arial"/>
          <w:sz w:val="26"/>
          <w:szCs w:val="26"/>
        </w:rPr>
        <w:t> ; sans être une particularité de l’</w:t>
      </w:r>
      <w:proofErr w:type="spellStart"/>
      <w:r w:rsidRPr="00BC77C0">
        <w:rPr>
          <w:rFonts w:ascii="Segoe UI Light" w:hAnsi="Segoe UI Light" w:cs="Arial"/>
          <w:sz w:val="26"/>
          <w:szCs w:val="26"/>
        </w:rPr>
        <w:t>eXtremeProgramming</w:t>
      </w:r>
      <w:proofErr w:type="spellEnd"/>
      <w:r w:rsidRPr="00BC77C0">
        <w:rPr>
          <w:rFonts w:ascii="Segoe UI Light" w:hAnsi="Segoe UI Light" w:cs="Arial"/>
          <w:sz w:val="26"/>
          <w:szCs w:val="26"/>
        </w:rPr>
        <w:t>, les normes de développement en sont un élément clé, facilitant les tests, l’intégration continue et l’appropriation collective de la base de code. Elles renforcent également la consistance des APIs.</w:t>
      </w:r>
    </w:p>
    <w:p w:rsidR="00BC77C0" w:rsidRDefault="00C12F0C" w:rsidP="00BC77C0">
      <w:pPr>
        <w:pStyle w:val="NormalWeb"/>
        <w:numPr>
          <w:ilvl w:val="1"/>
          <w:numId w:val="32"/>
        </w:numPr>
        <w:shd w:val="clear" w:color="auto" w:fill="FFFFFF"/>
        <w:spacing w:before="0" w:beforeAutospacing="0" w:after="0" w:afterAutospacing="0"/>
        <w:jc w:val="both"/>
        <w:rPr>
          <w:rFonts w:ascii="Segoe UI Light" w:hAnsi="Segoe UI Light" w:cs="Arial"/>
          <w:sz w:val="26"/>
          <w:szCs w:val="26"/>
        </w:rPr>
      </w:pPr>
      <w:r w:rsidRPr="00BC77C0">
        <w:rPr>
          <w:rFonts w:ascii="Segoe UI Light" w:hAnsi="Segoe UI Light" w:cs="Arial"/>
          <w:sz w:val="26"/>
          <w:szCs w:val="26"/>
        </w:rPr>
        <w:t>la Programmation en binôme (</w:t>
      </w:r>
      <w:r w:rsidRPr="00BC77C0">
        <w:rPr>
          <w:rFonts w:ascii="Segoe UI Light" w:hAnsi="Segoe UI Light" w:cs="Arial"/>
          <w:b/>
          <w:bCs/>
          <w:sz w:val="26"/>
          <w:szCs w:val="26"/>
        </w:rPr>
        <w:t xml:space="preserve">Pair </w:t>
      </w:r>
      <w:proofErr w:type="spellStart"/>
      <w:r w:rsidRPr="00BC77C0">
        <w:rPr>
          <w:rFonts w:ascii="Segoe UI Light" w:hAnsi="Segoe UI Light" w:cs="Arial"/>
          <w:b/>
          <w:bCs/>
          <w:sz w:val="26"/>
          <w:szCs w:val="26"/>
        </w:rPr>
        <w:t>Programming</w:t>
      </w:r>
      <w:proofErr w:type="spellEnd"/>
      <w:r w:rsidRPr="00BC77C0">
        <w:rPr>
          <w:rFonts w:ascii="Segoe UI Light" w:hAnsi="Segoe UI Light" w:cs="Arial"/>
          <w:sz w:val="26"/>
          <w:szCs w:val="26"/>
        </w:rPr>
        <w:t xml:space="preserve">), qui consiste à développer à deux sur un même poste ; cette pratique, souvent mal comprise, n’est que rarement systématisée. Il ne faut par contre pas s’interdire son utilisation ponctuelle, par exemple sur une nouvelle technologie, une problématique pointue, un fonctionnel plus complexe, ou plus simplement, si l’un des membres de l’équipe demande de l’assistance. C’est aussi une pratique utile lors </w:t>
      </w:r>
      <w:r w:rsidR="00BC77C0" w:rsidRPr="00BC77C0">
        <w:rPr>
          <w:rFonts w:ascii="Segoe UI Light" w:hAnsi="Segoe UI Light" w:cs="Arial"/>
          <w:sz w:val="26"/>
          <w:szCs w:val="26"/>
        </w:rPr>
        <w:t>des montées</w:t>
      </w:r>
      <w:r w:rsidRPr="00BC77C0">
        <w:rPr>
          <w:rFonts w:ascii="Segoe UI Light" w:hAnsi="Segoe UI Light" w:cs="Arial"/>
          <w:sz w:val="26"/>
          <w:szCs w:val="26"/>
        </w:rPr>
        <w:t xml:space="preserve"> en charge de l’équipe : elle permet d’intégrer plus rapidement les nouveaux développeurs et de leur communiquer la culture de l’équipe.</w:t>
      </w:r>
    </w:p>
    <w:p w:rsidR="00564236" w:rsidRDefault="00C12F0C" w:rsidP="00BC77C0">
      <w:pPr>
        <w:pStyle w:val="NormalWeb"/>
        <w:numPr>
          <w:ilvl w:val="1"/>
          <w:numId w:val="32"/>
        </w:numPr>
        <w:shd w:val="clear" w:color="auto" w:fill="FFFFFF"/>
        <w:spacing w:before="0" w:beforeAutospacing="0" w:after="0" w:afterAutospacing="0"/>
        <w:jc w:val="both"/>
        <w:rPr>
          <w:rFonts w:ascii="Segoe UI Light" w:hAnsi="Segoe UI Light" w:cs="Arial"/>
          <w:sz w:val="26"/>
          <w:szCs w:val="26"/>
        </w:rPr>
      </w:pPr>
      <w:r w:rsidRPr="00BC77C0">
        <w:rPr>
          <w:rFonts w:ascii="Segoe UI Light" w:hAnsi="Segoe UI Light" w:cs="Arial"/>
          <w:sz w:val="26"/>
          <w:szCs w:val="26"/>
        </w:rPr>
        <w:t>un </w:t>
      </w:r>
      <w:r w:rsidRPr="00BC77C0">
        <w:rPr>
          <w:rFonts w:ascii="Segoe UI Light" w:hAnsi="Segoe UI Light" w:cs="Arial"/>
          <w:b/>
          <w:bCs/>
          <w:sz w:val="26"/>
          <w:szCs w:val="26"/>
        </w:rPr>
        <w:t>Rythme soutenable</w:t>
      </w:r>
      <w:r w:rsidRPr="00BC77C0">
        <w:rPr>
          <w:rFonts w:ascii="Segoe UI Light" w:hAnsi="Segoe UI Light" w:cs="Arial"/>
          <w:sz w:val="26"/>
          <w:szCs w:val="26"/>
        </w:rPr>
        <w:t> ; ce principe est commun à toutes les méthodes agiles, et directement issu du </w:t>
      </w:r>
      <w:proofErr w:type="spellStart"/>
      <w:r w:rsidRPr="00BC77C0">
        <w:rPr>
          <w:rFonts w:ascii="Segoe UI Light" w:hAnsi="Segoe UI Light" w:cs="Arial"/>
          <w:i/>
          <w:iCs/>
          <w:sz w:val="26"/>
          <w:szCs w:val="26"/>
        </w:rPr>
        <w:t>heijunka</w:t>
      </w:r>
      <w:proofErr w:type="spellEnd"/>
      <w:r w:rsidRPr="00BC77C0">
        <w:rPr>
          <w:rFonts w:ascii="Segoe UI Light" w:hAnsi="Segoe UI Light" w:cs="Arial"/>
          <w:sz w:val="26"/>
          <w:szCs w:val="26"/>
        </w:rPr>
        <w:t> Lean ; il part du principe qu’il n’y a rien de plus contre-productif à moyen terme que de maintenir une équipe de développement sous la pression d’une charge de travail supérieure à sa capacité de production – cela revient à étrangler la poule aux œufs d’or et se traduit généralement par une baisse massive de la qualité et de la motivation.</w:t>
      </w:r>
    </w:p>
    <w:p w:rsidR="002D0545" w:rsidRDefault="002D0545" w:rsidP="002D0545">
      <w:pPr>
        <w:pStyle w:val="NormalWeb"/>
        <w:shd w:val="clear" w:color="auto" w:fill="FFFFFF"/>
        <w:spacing w:before="0" w:beforeAutospacing="0" w:after="0" w:afterAutospacing="0"/>
        <w:ind w:left="1440"/>
        <w:jc w:val="both"/>
        <w:rPr>
          <w:rFonts w:ascii="Segoe UI Light" w:hAnsi="Segoe UI Light" w:cs="Arial"/>
          <w:sz w:val="26"/>
          <w:szCs w:val="26"/>
        </w:rPr>
      </w:pPr>
    </w:p>
    <w:p w:rsidR="002D0545" w:rsidRDefault="002D0545" w:rsidP="002D0545">
      <w:pPr>
        <w:pStyle w:val="NormalWeb"/>
        <w:shd w:val="clear" w:color="auto" w:fill="FFFFFF"/>
        <w:spacing w:before="0" w:beforeAutospacing="0" w:after="0" w:afterAutospacing="0"/>
        <w:ind w:left="1440"/>
        <w:jc w:val="both"/>
        <w:rPr>
          <w:rFonts w:ascii="Segoe UI Light" w:hAnsi="Segoe UI Light" w:cs="Arial"/>
          <w:sz w:val="26"/>
          <w:szCs w:val="26"/>
        </w:rPr>
      </w:pPr>
    </w:p>
    <w:p w:rsidR="002D0545" w:rsidRDefault="002D0545" w:rsidP="002D0545">
      <w:pPr>
        <w:pStyle w:val="NormalWeb"/>
        <w:shd w:val="clear" w:color="auto" w:fill="FFFFFF"/>
        <w:spacing w:before="0" w:beforeAutospacing="0" w:after="0" w:afterAutospacing="0"/>
        <w:ind w:left="1440"/>
        <w:jc w:val="both"/>
        <w:rPr>
          <w:rFonts w:ascii="Segoe UI Light" w:hAnsi="Segoe UI Light" w:cs="Arial"/>
          <w:sz w:val="26"/>
          <w:szCs w:val="26"/>
        </w:rPr>
      </w:pPr>
    </w:p>
    <w:p w:rsidR="002D0545" w:rsidRPr="00BC77C0" w:rsidRDefault="002D0545" w:rsidP="002D0545">
      <w:pPr>
        <w:pStyle w:val="NormalWeb"/>
        <w:shd w:val="clear" w:color="auto" w:fill="FFFFFF"/>
        <w:spacing w:before="0" w:beforeAutospacing="0" w:after="0" w:afterAutospacing="0"/>
        <w:ind w:left="1440"/>
        <w:jc w:val="both"/>
        <w:rPr>
          <w:rFonts w:ascii="Segoe UI Light" w:hAnsi="Segoe UI Light" w:cs="Arial"/>
          <w:sz w:val="26"/>
          <w:szCs w:val="26"/>
        </w:rPr>
      </w:pPr>
    </w:p>
    <w:p w:rsidR="00B74E4C" w:rsidRPr="00564236" w:rsidRDefault="00B74E4C" w:rsidP="00564236">
      <w:pPr>
        <w:pStyle w:val="NormalWeb"/>
        <w:shd w:val="clear" w:color="auto" w:fill="FFFFFF"/>
        <w:spacing w:before="120" w:beforeAutospacing="0" w:after="120" w:afterAutospacing="0"/>
        <w:rPr>
          <w:rFonts w:ascii="Segoe UI Light" w:hAnsi="Segoe UI Light" w:cs="Arial"/>
          <w:color w:val="222222"/>
          <w:sz w:val="26"/>
          <w:szCs w:val="26"/>
        </w:rPr>
      </w:pPr>
      <w:r w:rsidRPr="00564236">
        <w:rPr>
          <w:rFonts w:ascii="Segoe UI Light" w:hAnsi="Segoe UI Light" w:cs="Arial"/>
          <w:color w:val="222222"/>
          <w:sz w:val="26"/>
          <w:szCs w:val="26"/>
        </w:rPr>
        <w:t>Cette méthode s'appuie sur :</w:t>
      </w:r>
    </w:p>
    <w:p w:rsidR="00B74E4C" w:rsidRPr="00E7008B" w:rsidRDefault="00B74E4C" w:rsidP="00B74E4C">
      <w:pPr>
        <w:pStyle w:val="NormalWeb"/>
        <w:numPr>
          <w:ilvl w:val="1"/>
          <w:numId w:val="32"/>
        </w:numPr>
        <w:shd w:val="clear" w:color="auto" w:fill="FFFFFF"/>
        <w:spacing w:before="120" w:beforeAutospacing="0" w:after="120" w:afterAutospacing="0"/>
        <w:rPr>
          <w:rFonts w:ascii="Segoe UI Light" w:hAnsi="Segoe UI Light" w:cs="Arial"/>
          <w:color w:val="222222"/>
          <w:sz w:val="26"/>
          <w:szCs w:val="26"/>
        </w:rPr>
      </w:pPr>
      <w:r w:rsidRPr="00B74E4C">
        <w:rPr>
          <w:rFonts w:ascii="Segoe UI Light" w:hAnsi="Segoe UI Light" w:cs="Arial"/>
          <w:color w:val="222222"/>
          <w:sz w:val="26"/>
          <w:szCs w:val="26"/>
        </w:rPr>
        <w:t>une forte réactivité au changement des besoins du client ;</w:t>
      </w:r>
    </w:p>
    <w:p w:rsidR="00B74E4C" w:rsidRPr="00E7008B" w:rsidRDefault="00B74E4C" w:rsidP="00B74E4C">
      <w:pPr>
        <w:pStyle w:val="NormalWeb"/>
        <w:numPr>
          <w:ilvl w:val="1"/>
          <w:numId w:val="32"/>
        </w:numPr>
        <w:shd w:val="clear" w:color="auto" w:fill="FFFFFF"/>
        <w:spacing w:before="120" w:beforeAutospacing="0" w:after="120" w:afterAutospacing="0"/>
        <w:rPr>
          <w:rFonts w:ascii="Segoe UI Light" w:hAnsi="Segoe UI Light" w:cs="Arial"/>
          <w:color w:val="222222"/>
          <w:sz w:val="26"/>
          <w:szCs w:val="26"/>
        </w:rPr>
      </w:pPr>
      <w:r w:rsidRPr="00E7008B">
        <w:rPr>
          <w:rFonts w:ascii="Segoe UI Light" w:hAnsi="Segoe UI Light" w:cs="Arial"/>
          <w:color w:val="222222"/>
          <w:sz w:val="26"/>
          <w:szCs w:val="26"/>
        </w:rPr>
        <w:t>un travail d'équipe ;</w:t>
      </w:r>
    </w:p>
    <w:p w:rsidR="00B74E4C" w:rsidRPr="00E7008B" w:rsidRDefault="00B74E4C" w:rsidP="00B74E4C">
      <w:pPr>
        <w:pStyle w:val="NormalWeb"/>
        <w:numPr>
          <w:ilvl w:val="1"/>
          <w:numId w:val="32"/>
        </w:numPr>
        <w:shd w:val="clear" w:color="auto" w:fill="FFFFFF"/>
        <w:spacing w:before="120" w:beforeAutospacing="0" w:after="120" w:afterAutospacing="0"/>
        <w:rPr>
          <w:rFonts w:ascii="Segoe UI Light" w:hAnsi="Segoe UI Light" w:cs="Arial"/>
          <w:color w:val="222222"/>
          <w:sz w:val="26"/>
          <w:szCs w:val="26"/>
        </w:rPr>
      </w:pPr>
      <w:r w:rsidRPr="00E7008B">
        <w:rPr>
          <w:rFonts w:ascii="Segoe UI Light" w:hAnsi="Segoe UI Light" w:cs="Arial"/>
          <w:color w:val="222222"/>
          <w:sz w:val="26"/>
          <w:szCs w:val="26"/>
        </w:rPr>
        <w:t>la qualité du code ;</w:t>
      </w:r>
    </w:p>
    <w:p w:rsidR="00866FAF" w:rsidRPr="00E7008B" w:rsidRDefault="00B74E4C" w:rsidP="00B74E4C">
      <w:pPr>
        <w:pStyle w:val="NormalWeb"/>
        <w:numPr>
          <w:ilvl w:val="1"/>
          <w:numId w:val="32"/>
        </w:numPr>
        <w:shd w:val="clear" w:color="auto" w:fill="FFFFFF"/>
        <w:spacing w:before="120" w:beforeAutospacing="0" w:after="120" w:afterAutospacing="0"/>
        <w:rPr>
          <w:rFonts w:ascii="Segoe UI Light" w:hAnsi="Segoe UI Light" w:cs="Arial"/>
          <w:color w:val="222222"/>
          <w:sz w:val="26"/>
          <w:szCs w:val="26"/>
        </w:rPr>
      </w:pPr>
      <w:r w:rsidRPr="00E7008B">
        <w:rPr>
          <w:rFonts w:ascii="Segoe UI Light" w:hAnsi="Segoe UI Light" w:cs="Arial"/>
          <w:color w:val="222222"/>
          <w:sz w:val="26"/>
          <w:szCs w:val="26"/>
        </w:rPr>
        <w:t>la qualité des tests effectués au plus tôt.</w:t>
      </w:r>
    </w:p>
    <w:p w:rsidR="002421A2" w:rsidRDefault="002421A2" w:rsidP="00AD5AE0">
      <w:pPr>
        <w:jc w:val="both"/>
        <w:rPr>
          <w:rFonts w:ascii="Segoe UI Light" w:hAnsi="Segoe UI Light" w:cs="Arial"/>
          <w:sz w:val="26"/>
          <w:szCs w:val="26"/>
          <w:shd w:val="clear" w:color="auto" w:fill="FFFFFF"/>
        </w:rPr>
      </w:pPr>
    </w:p>
    <w:p w:rsidR="0095309A" w:rsidRDefault="0095309A" w:rsidP="00AD5AE0">
      <w:pPr>
        <w:jc w:val="both"/>
        <w:rPr>
          <w:rFonts w:ascii="Segoe UI Light" w:hAnsi="Segoe UI Light" w:cs="Arial"/>
          <w:sz w:val="26"/>
          <w:szCs w:val="26"/>
          <w:shd w:val="clear" w:color="auto" w:fill="FFFFFF"/>
        </w:rPr>
      </w:pPr>
      <w:r>
        <w:rPr>
          <w:rFonts w:ascii="Segoe UI Light" w:hAnsi="Segoe UI Light" w:cs="Arial"/>
          <w:sz w:val="26"/>
          <w:szCs w:val="26"/>
          <w:shd w:val="clear" w:color="auto" w:fill="FFFFFF"/>
        </w:rPr>
        <w:t>Parmi les méthodes agiles citer plus haut nous avons choisis de travailler avec la méthode XP car :</w:t>
      </w:r>
    </w:p>
    <w:p w:rsidR="0095309A" w:rsidRDefault="0095309A" w:rsidP="0095309A">
      <w:pPr>
        <w:pStyle w:val="Paragraphedeliste"/>
        <w:numPr>
          <w:ilvl w:val="0"/>
          <w:numId w:val="32"/>
        </w:numPr>
        <w:jc w:val="both"/>
        <w:rPr>
          <w:rFonts w:ascii="Segoe UI Light" w:hAnsi="Segoe UI Light" w:cs="Arial"/>
          <w:sz w:val="26"/>
          <w:szCs w:val="26"/>
          <w:shd w:val="clear" w:color="auto" w:fill="FFFFFF"/>
        </w:rPr>
      </w:pPr>
      <w:r>
        <w:rPr>
          <w:rFonts w:ascii="Segoe UI Light" w:hAnsi="Segoe UI Light" w:cs="Arial"/>
          <w:sz w:val="26"/>
          <w:szCs w:val="26"/>
          <w:shd w:val="clear" w:color="auto" w:fill="FFFFFF"/>
        </w:rPr>
        <w:t xml:space="preserve">Elle est efficace pour les équipes de développement donc  le nombre n’est pas important (4 ou 5 </w:t>
      </w:r>
      <w:r w:rsidR="00F44E29">
        <w:rPr>
          <w:rFonts w:ascii="Segoe UI Light" w:hAnsi="Segoe UI Light" w:cs="Arial"/>
          <w:sz w:val="26"/>
          <w:szCs w:val="26"/>
          <w:shd w:val="clear" w:color="auto" w:fill="FFFFFF"/>
        </w:rPr>
        <w:t>développeurs</w:t>
      </w:r>
      <w:r>
        <w:rPr>
          <w:rFonts w:ascii="Segoe UI Light" w:hAnsi="Segoe UI Light" w:cs="Arial"/>
          <w:sz w:val="26"/>
          <w:szCs w:val="26"/>
          <w:shd w:val="clear" w:color="auto" w:fill="FFFFFF"/>
        </w:rPr>
        <w:t>)</w:t>
      </w:r>
    </w:p>
    <w:p w:rsidR="0095309A" w:rsidRDefault="0095309A" w:rsidP="0095309A">
      <w:pPr>
        <w:pStyle w:val="Paragraphedeliste"/>
        <w:numPr>
          <w:ilvl w:val="0"/>
          <w:numId w:val="32"/>
        </w:numPr>
        <w:jc w:val="both"/>
        <w:rPr>
          <w:rFonts w:ascii="Segoe UI Light" w:hAnsi="Segoe UI Light" w:cs="Arial"/>
          <w:sz w:val="26"/>
          <w:szCs w:val="26"/>
          <w:shd w:val="clear" w:color="auto" w:fill="FFFFFF"/>
        </w:rPr>
      </w:pPr>
      <w:r>
        <w:rPr>
          <w:rFonts w:ascii="Segoe UI Light" w:hAnsi="Segoe UI Light" w:cs="Arial"/>
          <w:sz w:val="26"/>
          <w:szCs w:val="26"/>
          <w:shd w:val="clear" w:color="auto" w:fill="FFFFFF"/>
        </w:rPr>
        <w:t>Elle prône la communication entre les développeurs</w:t>
      </w:r>
    </w:p>
    <w:p w:rsidR="0095309A" w:rsidRPr="00917127" w:rsidRDefault="0095309A" w:rsidP="0095309A">
      <w:pPr>
        <w:pStyle w:val="Paragraphedeliste"/>
        <w:numPr>
          <w:ilvl w:val="0"/>
          <w:numId w:val="32"/>
        </w:numPr>
        <w:jc w:val="both"/>
        <w:rPr>
          <w:rFonts w:ascii="Segoe UI Light" w:hAnsi="Segoe UI Light" w:cs="Arial"/>
          <w:sz w:val="26"/>
          <w:szCs w:val="26"/>
          <w:shd w:val="clear" w:color="auto" w:fill="FFFFFF"/>
        </w:rPr>
      </w:pPr>
      <w:r w:rsidRPr="00EC57A9">
        <w:rPr>
          <w:rFonts w:ascii="Segoe UI Light" w:hAnsi="Segoe UI Light" w:cs="Arial"/>
          <w:sz w:val="26"/>
          <w:szCs w:val="26"/>
          <w:shd w:val="clear" w:color="auto" w:fill="FFFFFF"/>
        </w:rPr>
        <w:t xml:space="preserve">Elle </w:t>
      </w:r>
      <w:r w:rsidR="00EC57A9" w:rsidRPr="00EC57A9">
        <w:rPr>
          <w:rFonts w:ascii="Segoe UI Light" w:hAnsi="Segoe UI Light" w:cs="Arial"/>
          <w:sz w:val="26"/>
          <w:szCs w:val="26"/>
          <w:shd w:val="clear" w:color="auto" w:fill="FFFFFF"/>
        </w:rPr>
        <w:t xml:space="preserve">met en avant </w:t>
      </w:r>
      <w:r w:rsidR="00EC57A9" w:rsidRPr="00EC57A9">
        <w:rPr>
          <w:rFonts w:ascii="Segoe UI Light" w:hAnsi="Segoe UI Light" w:cs="Arial"/>
          <w:color w:val="222222"/>
          <w:sz w:val="26"/>
          <w:szCs w:val="26"/>
          <w:shd w:val="clear" w:color="auto" w:fill="FFFFFF"/>
        </w:rPr>
        <w:t>Le retour d'information qui  est primordial pour le programmeur et le client</w:t>
      </w:r>
    </w:p>
    <w:p w:rsidR="00917127" w:rsidRPr="00A04C4B" w:rsidRDefault="00917127" w:rsidP="0095309A">
      <w:pPr>
        <w:pStyle w:val="Paragraphedeliste"/>
        <w:numPr>
          <w:ilvl w:val="0"/>
          <w:numId w:val="32"/>
        </w:numPr>
        <w:jc w:val="both"/>
        <w:rPr>
          <w:rFonts w:ascii="Segoe UI Light" w:hAnsi="Segoe UI Light" w:cs="Arial"/>
          <w:sz w:val="26"/>
          <w:szCs w:val="26"/>
          <w:shd w:val="clear" w:color="auto" w:fill="FFFFFF"/>
        </w:rPr>
      </w:pPr>
      <w:r>
        <w:rPr>
          <w:rFonts w:ascii="Segoe UI Light" w:hAnsi="Segoe UI Light" w:cs="Arial"/>
          <w:color w:val="222222"/>
          <w:sz w:val="26"/>
          <w:szCs w:val="26"/>
          <w:shd w:val="clear" w:color="auto" w:fill="FFFFFF"/>
        </w:rPr>
        <w:t xml:space="preserve">Elle demande du courage </w:t>
      </w:r>
      <w:r w:rsidRPr="00917127">
        <w:rPr>
          <w:rFonts w:ascii="Segoe UI Light" w:hAnsi="Segoe UI Light" w:cs="Arial"/>
          <w:color w:val="222222"/>
          <w:sz w:val="26"/>
          <w:szCs w:val="26"/>
          <w:shd w:val="clear" w:color="auto" w:fill="FFFFFF"/>
        </w:rPr>
        <w:t>car Le courage permet de sortir d'une situation inadaptée</w:t>
      </w:r>
    </w:p>
    <w:p w:rsidR="00845D9D" w:rsidRPr="002D0545" w:rsidRDefault="00A04C4B" w:rsidP="002D0545">
      <w:pPr>
        <w:pStyle w:val="Paragraphedeliste"/>
        <w:numPr>
          <w:ilvl w:val="0"/>
          <w:numId w:val="32"/>
        </w:numPr>
        <w:jc w:val="both"/>
        <w:rPr>
          <w:rFonts w:ascii="Segoe UI Light" w:hAnsi="Segoe UI Light" w:cs="Arial"/>
          <w:sz w:val="26"/>
          <w:szCs w:val="26"/>
          <w:shd w:val="clear" w:color="auto" w:fill="FFFFFF"/>
        </w:rPr>
      </w:pPr>
      <w:r>
        <w:rPr>
          <w:rFonts w:ascii="Segoe UI Light" w:hAnsi="Segoe UI Light" w:cs="Arial"/>
          <w:color w:val="222222"/>
          <w:sz w:val="26"/>
          <w:szCs w:val="26"/>
          <w:shd w:val="clear" w:color="auto" w:fill="FFFFFF"/>
        </w:rPr>
        <w:t>Elle prône l’intégration continue</w:t>
      </w:r>
    </w:p>
    <w:p w:rsidR="000A6742" w:rsidRPr="000A6742" w:rsidRDefault="000A6742" w:rsidP="00AD5AE0">
      <w:pPr>
        <w:jc w:val="both"/>
        <w:rPr>
          <w:rFonts w:ascii="Segoe UI Light" w:hAnsi="Segoe UI Light"/>
          <w:sz w:val="26"/>
          <w:szCs w:val="26"/>
        </w:rPr>
      </w:pPr>
    </w:p>
    <w:p w:rsidR="002D612B" w:rsidRPr="0082037E" w:rsidRDefault="00E169BD" w:rsidP="0070278D">
      <w:pPr>
        <w:pStyle w:val="Titre3"/>
        <w:numPr>
          <w:ilvl w:val="0"/>
          <w:numId w:val="1"/>
        </w:numPr>
        <w:jc w:val="both"/>
        <w:rPr>
          <w:rFonts w:ascii="Segoe UI Light" w:hAnsi="Segoe UI Light"/>
          <w:color w:val="auto"/>
          <w:sz w:val="36"/>
          <w:szCs w:val="36"/>
        </w:rPr>
      </w:pPr>
      <w:bookmarkStart w:id="253" w:name="_Toc482561643"/>
      <w:r w:rsidRPr="0082037E">
        <w:rPr>
          <w:rFonts w:ascii="Segoe UI Light" w:hAnsi="Segoe UI Light"/>
          <w:color w:val="auto"/>
          <w:sz w:val="36"/>
          <w:szCs w:val="36"/>
        </w:rPr>
        <w:t>Choix</w:t>
      </w:r>
      <w:r w:rsidR="00351043">
        <w:rPr>
          <w:rFonts w:ascii="Segoe UI Light" w:hAnsi="Segoe UI Light"/>
          <w:color w:val="auto"/>
          <w:sz w:val="36"/>
          <w:szCs w:val="36"/>
        </w:rPr>
        <w:t xml:space="preserve"> </w:t>
      </w:r>
      <w:r w:rsidRPr="0082037E">
        <w:rPr>
          <w:rFonts w:ascii="Segoe UI Light" w:hAnsi="Segoe UI Light"/>
          <w:color w:val="auto"/>
          <w:sz w:val="36"/>
          <w:szCs w:val="36"/>
        </w:rPr>
        <w:t>de la méthode</w:t>
      </w:r>
      <w:r w:rsidR="00230C4F" w:rsidRPr="0082037E">
        <w:rPr>
          <w:rFonts w:ascii="Segoe UI Light" w:hAnsi="Segoe UI Light"/>
          <w:color w:val="auto"/>
          <w:sz w:val="36"/>
          <w:szCs w:val="36"/>
        </w:rPr>
        <w:t xml:space="preserve"> d’</w:t>
      </w:r>
      <w:r w:rsidRPr="0082037E">
        <w:rPr>
          <w:rFonts w:ascii="Segoe UI Light" w:hAnsi="Segoe UI Light"/>
          <w:color w:val="auto"/>
          <w:sz w:val="36"/>
          <w:szCs w:val="36"/>
        </w:rPr>
        <w:t>analyse</w:t>
      </w:r>
      <w:bookmarkEnd w:id="253"/>
    </w:p>
    <w:p w:rsidR="006F0BD2" w:rsidRPr="006F0BD2" w:rsidRDefault="006F0BD2" w:rsidP="006F0BD2">
      <w:pPr>
        <w:ind w:firstLine="720"/>
        <w:jc w:val="both"/>
        <w:rPr>
          <w:rFonts w:ascii="Segoe UI Light" w:hAnsi="Segoe UI Light"/>
          <w:sz w:val="26"/>
          <w:szCs w:val="26"/>
        </w:rPr>
      </w:pPr>
      <w:r w:rsidRPr="006F0BD2">
        <w:rPr>
          <w:rFonts w:ascii="Segoe UI Light" w:hAnsi="Segoe UI Light" w:cstheme="minorHAnsi"/>
          <w:sz w:val="26"/>
          <w:szCs w:val="26"/>
        </w:rPr>
        <w:t>Pour programmer une application, il ne convient pas de se lancer tête baissée dans l’écriture du code : il faut d’abord organiser ses idées, les documenter, puis organiser la réalisation en définissant les modules et étapes de la réalisation. Cette démarche antérieure à l’écriture que l’on appelle modélisation a pour produit un modèle.</w:t>
      </w:r>
    </w:p>
    <w:p w:rsidR="006F0BD2" w:rsidRPr="006F0BD2" w:rsidRDefault="006F0BD2" w:rsidP="006F0BD2">
      <w:pPr>
        <w:spacing w:line="240" w:lineRule="auto"/>
        <w:jc w:val="both"/>
        <w:rPr>
          <w:rFonts w:ascii="Segoe UI Light" w:hAnsi="Segoe UI Light" w:cs="Times New Roman"/>
          <w:sz w:val="26"/>
          <w:szCs w:val="26"/>
        </w:rPr>
      </w:pPr>
      <w:r w:rsidRPr="006F0BD2">
        <w:rPr>
          <w:rFonts w:ascii="Segoe UI Light" w:hAnsi="Segoe UI Light" w:cs="Times New Roman"/>
          <w:sz w:val="26"/>
          <w:szCs w:val="26"/>
        </w:rPr>
        <w:t>Il existe plusieurs méthodes d’analyse parmi lesquelles :</w:t>
      </w:r>
    </w:p>
    <w:p w:rsid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r w:rsidRPr="00AD7C09">
        <w:rPr>
          <w:rFonts w:ascii="Segoe UI Light" w:hAnsi="Segoe UI Light" w:cs="Times New Roman"/>
          <w:b/>
          <w:sz w:val="26"/>
          <w:szCs w:val="26"/>
        </w:rPr>
        <w:t>Merise (Méthode d’Etude et de Réalisation Informatique par les Systèmes d’Entreprise).</w:t>
      </w:r>
      <w:r w:rsidRPr="00AD7C09">
        <w:rPr>
          <w:rFonts w:ascii="Segoe UI Light" w:hAnsi="Segoe UI Light" w:cs="Times New Roman"/>
          <w:sz w:val="26"/>
          <w:szCs w:val="26"/>
        </w:rPr>
        <w:t xml:space="preserve"> Elle repose sur 5 principes fondamentaux qui ont précédé à son élaboration (l’approche systémique, les cycles de construction des systèmes d’information, l’approche fonctionnelle, la vision duale des données-traitement et l’approche du général au particulier). </w:t>
      </w:r>
    </w:p>
    <w:p w:rsid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proofErr w:type="spellStart"/>
      <w:r w:rsidRPr="00AD7C09">
        <w:rPr>
          <w:rFonts w:ascii="Segoe UI Light" w:hAnsi="Segoe UI Light" w:cs="Times New Roman"/>
          <w:b/>
          <w:sz w:val="26"/>
          <w:szCs w:val="26"/>
        </w:rPr>
        <w:lastRenderedPageBreak/>
        <w:t>UnifiedProcess</w:t>
      </w:r>
      <w:proofErr w:type="spellEnd"/>
      <w:r w:rsidRPr="00AD7C09">
        <w:rPr>
          <w:rFonts w:ascii="Segoe UI Light" w:hAnsi="Segoe UI Light" w:cs="Times New Roman"/>
          <w:b/>
          <w:sz w:val="26"/>
          <w:szCs w:val="26"/>
        </w:rPr>
        <w:t xml:space="preserve"> utilisant le langage de notation UML (</w:t>
      </w:r>
      <w:proofErr w:type="spellStart"/>
      <w:r w:rsidRPr="00AD7C09">
        <w:rPr>
          <w:rFonts w:ascii="Segoe UI Light" w:hAnsi="Segoe UI Light" w:cs="Times New Roman"/>
          <w:b/>
          <w:sz w:val="26"/>
          <w:szCs w:val="26"/>
        </w:rPr>
        <w:t>UnifiedModelingLanguage</w:t>
      </w:r>
      <w:proofErr w:type="spellEnd"/>
      <w:r w:rsidRPr="00AD7C09">
        <w:rPr>
          <w:rFonts w:ascii="Segoe UI Light" w:hAnsi="Segoe UI Light" w:cs="Times New Roman"/>
          <w:b/>
          <w:sz w:val="26"/>
          <w:szCs w:val="26"/>
        </w:rPr>
        <w:t>)</w:t>
      </w:r>
      <w:r w:rsidRPr="00AD7C09">
        <w:rPr>
          <w:rFonts w:ascii="Segoe UI Light" w:hAnsi="Segoe UI Light" w:cs="Times New Roman"/>
          <w:sz w:val="26"/>
          <w:szCs w:val="26"/>
        </w:rPr>
        <w:t xml:space="preserve"> est un langage graphique de modélisation de données et de traitements. </w:t>
      </w:r>
    </w:p>
    <w:p w:rsid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r w:rsidRPr="00AD7C09">
        <w:rPr>
          <w:rFonts w:ascii="Segoe UI Light" w:hAnsi="Segoe UI Light" w:cs="Times New Roman"/>
          <w:b/>
          <w:sz w:val="26"/>
          <w:szCs w:val="26"/>
        </w:rPr>
        <w:t>SADT (</w:t>
      </w:r>
      <w:proofErr w:type="spellStart"/>
      <w:r w:rsidRPr="00AD7C09">
        <w:rPr>
          <w:rFonts w:ascii="Segoe UI Light" w:hAnsi="Segoe UI Light" w:cs="Times New Roman"/>
          <w:b/>
          <w:sz w:val="26"/>
          <w:szCs w:val="26"/>
        </w:rPr>
        <w:t>StructuredAnalysis</w:t>
      </w:r>
      <w:proofErr w:type="spellEnd"/>
      <w:r w:rsidRPr="00AD7C09">
        <w:rPr>
          <w:rFonts w:ascii="Segoe UI Light" w:hAnsi="Segoe UI Light" w:cs="Times New Roman"/>
          <w:b/>
          <w:sz w:val="26"/>
          <w:szCs w:val="26"/>
        </w:rPr>
        <w:t xml:space="preserve"> and Design Technique)</w:t>
      </w:r>
      <w:r w:rsidRPr="00AD7C09">
        <w:rPr>
          <w:rFonts w:ascii="Segoe UI Light" w:hAnsi="Segoe UI Light" w:cs="Times New Roman"/>
          <w:sz w:val="26"/>
          <w:szCs w:val="26"/>
        </w:rPr>
        <w:t xml:space="preserve"> est une démarche systémique de modélisation d’un système complexe ou d’un processus opératoire. </w:t>
      </w:r>
    </w:p>
    <w:p w:rsid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r w:rsidRPr="00AD7C09">
        <w:rPr>
          <w:rFonts w:ascii="Segoe UI Light" w:hAnsi="Segoe UI Light" w:cs="Times New Roman"/>
          <w:b/>
          <w:sz w:val="26"/>
          <w:szCs w:val="26"/>
        </w:rPr>
        <w:t>NIAM</w:t>
      </w:r>
      <w:r w:rsidRPr="00AD7C09">
        <w:rPr>
          <w:rFonts w:ascii="Segoe UI Light" w:hAnsi="Segoe UI Light" w:cs="Times New Roman"/>
          <w:sz w:val="26"/>
          <w:szCs w:val="26"/>
        </w:rPr>
        <w:t xml:space="preserve"> est une méthode d’analyse et de conception pour les systèmes d’information. </w:t>
      </w:r>
    </w:p>
    <w:p w:rsid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r w:rsidRPr="00AD7C09">
        <w:rPr>
          <w:rFonts w:ascii="Segoe UI Light" w:hAnsi="Segoe UI Light" w:cs="Times New Roman"/>
          <w:b/>
          <w:sz w:val="26"/>
          <w:szCs w:val="26"/>
        </w:rPr>
        <w:t xml:space="preserve">OMT (Object </w:t>
      </w:r>
      <w:proofErr w:type="spellStart"/>
      <w:r w:rsidRPr="00AD7C09">
        <w:rPr>
          <w:rFonts w:ascii="Segoe UI Light" w:hAnsi="Segoe UI Light" w:cs="Times New Roman"/>
          <w:b/>
          <w:sz w:val="26"/>
          <w:szCs w:val="26"/>
        </w:rPr>
        <w:t>Modeling</w:t>
      </w:r>
      <w:proofErr w:type="spellEnd"/>
      <w:r w:rsidRPr="00AD7C09">
        <w:rPr>
          <w:rFonts w:ascii="Segoe UI Light" w:hAnsi="Segoe UI Light" w:cs="Times New Roman"/>
          <w:b/>
          <w:sz w:val="26"/>
          <w:szCs w:val="26"/>
        </w:rPr>
        <w:t xml:space="preserve"> Technique)</w:t>
      </w:r>
      <w:r w:rsidRPr="00AD7C09">
        <w:rPr>
          <w:rFonts w:ascii="Segoe UI Light" w:hAnsi="Segoe UI Light" w:cs="Times New Roman"/>
          <w:sz w:val="26"/>
          <w:szCs w:val="26"/>
        </w:rPr>
        <w:t xml:space="preserve"> est une méthode qui permet de couvrir l’ensemble des processus d’analyse et de conception en utilisant le même formalisme. L’analyse repose sur les trois points de vue : statique, dynamique, fonctionnel. Donnant lieu à trois sous-modèles. </w:t>
      </w:r>
    </w:p>
    <w:p w:rsid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proofErr w:type="spellStart"/>
      <w:r w:rsidRPr="00AD7C09">
        <w:rPr>
          <w:rFonts w:ascii="Segoe UI Light" w:hAnsi="Segoe UI Light" w:cs="Times New Roman"/>
          <w:b/>
          <w:sz w:val="26"/>
          <w:szCs w:val="26"/>
        </w:rPr>
        <w:t>Booch</w:t>
      </w:r>
      <w:proofErr w:type="spellEnd"/>
      <w:r w:rsidRPr="00AD7C09">
        <w:rPr>
          <w:rFonts w:ascii="Segoe UI Light" w:hAnsi="Segoe UI Light" w:cs="Times New Roman"/>
          <w:sz w:val="26"/>
          <w:szCs w:val="26"/>
        </w:rPr>
        <w:t xml:space="preserve"> est une méthode qui permet de faciliter l’implémentation de programmes dans des langages de programmation orientée objet, ainsi que de représenter les différentes phases du développement d’un projet. </w:t>
      </w:r>
    </w:p>
    <w:p w:rsid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r w:rsidRPr="00AD7C09">
        <w:rPr>
          <w:rFonts w:ascii="Segoe UI Light" w:hAnsi="Segoe UI Light" w:cs="Times New Roman"/>
          <w:b/>
          <w:sz w:val="26"/>
          <w:szCs w:val="26"/>
        </w:rPr>
        <w:t>OOSE</w:t>
      </w:r>
      <w:r w:rsidRPr="00AD7C09">
        <w:rPr>
          <w:rFonts w:ascii="Segoe UI Light" w:hAnsi="Segoe UI Light" w:cs="Times New Roman"/>
          <w:sz w:val="26"/>
          <w:szCs w:val="26"/>
        </w:rPr>
        <w:t xml:space="preserve"> est une méthode de développement créée par </w:t>
      </w:r>
      <w:proofErr w:type="spellStart"/>
      <w:r w:rsidRPr="00AD7C09">
        <w:rPr>
          <w:rFonts w:ascii="Segoe UI Light" w:hAnsi="Segoe UI Light" w:cs="Times New Roman"/>
          <w:sz w:val="26"/>
          <w:szCs w:val="26"/>
        </w:rPr>
        <w:t>Ivar</w:t>
      </w:r>
      <w:proofErr w:type="spellEnd"/>
      <w:r w:rsidRPr="00AD7C09">
        <w:rPr>
          <w:rFonts w:ascii="Segoe UI Light" w:hAnsi="Segoe UI Light" w:cs="Times New Roman"/>
          <w:sz w:val="26"/>
          <w:szCs w:val="26"/>
        </w:rPr>
        <w:t xml:space="preserve"> Jacobson, caractérisée par la définition des « use cases » (cas d’utilisation). Elle a été intégrée dans UML à partir de 1995. </w:t>
      </w:r>
    </w:p>
    <w:p w:rsidR="006F0BD2" w:rsidRPr="00AD7C09" w:rsidRDefault="006F0BD2" w:rsidP="00AD7C09">
      <w:pPr>
        <w:pStyle w:val="Paragraphedeliste"/>
        <w:numPr>
          <w:ilvl w:val="0"/>
          <w:numId w:val="17"/>
        </w:numPr>
        <w:spacing w:after="200" w:line="276" w:lineRule="auto"/>
        <w:jc w:val="both"/>
        <w:rPr>
          <w:rFonts w:ascii="Segoe UI Light" w:hAnsi="Segoe UI Light" w:cs="Times New Roman"/>
          <w:sz w:val="26"/>
          <w:szCs w:val="26"/>
        </w:rPr>
      </w:pPr>
      <w:r w:rsidRPr="00AD7C09">
        <w:rPr>
          <w:rFonts w:ascii="Segoe UI Light" w:hAnsi="Segoe UI Light" w:cs="Times New Roman"/>
          <w:b/>
          <w:sz w:val="26"/>
          <w:szCs w:val="26"/>
        </w:rPr>
        <w:t>2TUP</w:t>
      </w:r>
      <w:r w:rsidRPr="00AD7C09">
        <w:rPr>
          <w:rFonts w:ascii="Segoe UI Light" w:hAnsi="Segoe UI Light" w:cs="Times New Roman"/>
          <w:sz w:val="26"/>
          <w:szCs w:val="26"/>
        </w:rPr>
        <w:t xml:space="preserve"> est un processus de développement logiciel qui bénéficie de la maturité de nombreuses méthodes telles qu’OOSE, BOOSH, OMT. </w:t>
      </w:r>
    </w:p>
    <w:p w:rsidR="006F0BD2" w:rsidRPr="006F0BD2" w:rsidRDefault="006F0BD2" w:rsidP="006F0BD2">
      <w:pPr>
        <w:autoSpaceDE w:val="0"/>
        <w:autoSpaceDN w:val="0"/>
        <w:adjustRightInd w:val="0"/>
        <w:spacing w:after="0"/>
        <w:jc w:val="both"/>
        <w:rPr>
          <w:rFonts w:ascii="Segoe UI Light" w:hAnsi="Segoe UI Light" w:cstheme="minorHAnsi"/>
          <w:sz w:val="26"/>
          <w:szCs w:val="26"/>
        </w:rPr>
      </w:pPr>
      <w:r w:rsidRPr="006F0BD2">
        <w:rPr>
          <w:rFonts w:ascii="Segoe UI Light" w:hAnsi="Segoe UI Light" w:cstheme="minorHAnsi"/>
          <w:sz w:val="26"/>
          <w:szCs w:val="26"/>
        </w:rPr>
        <w:t xml:space="preserve">Parmi les méthodes d’analyse orienté objet (UML et Merise 2.0), nous avons été amené à choisir </w:t>
      </w:r>
      <w:r w:rsidRPr="006F0BD2">
        <w:rPr>
          <w:rFonts w:ascii="Segoe UI Light" w:hAnsi="Segoe UI Light" w:cstheme="minorHAnsi"/>
          <w:b/>
          <w:sz w:val="26"/>
          <w:szCs w:val="26"/>
        </w:rPr>
        <w:t>UML</w:t>
      </w:r>
      <w:r w:rsidRPr="006F0BD2">
        <w:rPr>
          <w:rFonts w:ascii="Segoe UI Light" w:hAnsi="Segoe UI Light" w:cstheme="minorHAnsi"/>
          <w:sz w:val="26"/>
          <w:szCs w:val="26"/>
        </w:rPr>
        <w:t xml:space="preserve"> pour éprouver nos connaissances acquises durant notre formation. </w:t>
      </w:r>
    </w:p>
    <w:p w:rsidR="006F0BD2" w:rsidRPr="006F0BD2" w:rsidRDefault="006F0BD2" w:rsidP="006F0BD2">
      <w:pPr>
        <w:autoSpaceDE w:val="0"/>
        <w:autoSpaceDN w:val="0"/>
        <w:adjustRightInd w:val="0"/>
        <w:spacing w:after="0"/>
        <w:jc w:val="both"/>
        <w:rPr>
          <w:rFonts w:ascii="Segoe UI Light" w:hAnsi="Segoe UI Light" w:cstheme="minorHAnsi"/>
          <w:sz w:val="26"/>
          <w:szCs w:val="26"/>
        </w:rPr>
      </w:pPr>
    </w:p>
    <w:p w:rsidR="006F0BD2" w:rsidRPr="006F0BD2" w:rsidRDefault="006F0BD2" w:rsidP="006F0BD2">
      <w:pPr>
        <w:autoSpaceDE w:val="0"/>
        <w:autoSpaceDN w:val="0"/>
        <w:adjustRightInd w:val="0"/>
        <w:spacing w:after="0"/>
        <w:ind w:firstLine="708"/>
        <w:jc w:val="both"/>
        <w:rPr>
          <w:rFonts w:ascii="Segoe UI Light" w:hAnsi="Segoe UI Light" w:cstheme="minorHAnsi"/>
          <w:sz w:val="26"/>
          <w:szCs w:val="26"/>
        </w:rPr>
      </w:pPr>
      <w:r w:rsidRPr="006F0BD2">
        <w:rPr>
          <w:rFonts w:ascii="Segoe UI Light" w:hAnsi="Segoe UI Light" w:cstheme="minorHAnsi"/>
          <w:sz w:val="26"/>
          <w:szCs w:val="26"/>
        </w:rPr>
        <w:t>UML est un métalangage car il fournit les éléments permettant de construire le modèle qui, lui, sera le «</w:t>
      </w:r>
      <w:r w:rsidRPr="006F0BD2">
        <w:rPr>
          <w:rFonts w:ascii="Segoe UI Light" w:hAnsi="Segoe UI Light" w:cstheme="minorHAnsi"/>
          <w:i/>
          <w:sz w:val="26"/>
          <w:szCs w:val="26"/>
        </w:rPr>
        <w:t xml:space="preserve"> langage </w:t>
      </w:r>
      <w:r w:rsidRPr="006F0BD2">
        <w:rPr>
          <w:rFonts w:ascii="Segoe UI Light" w:hAnsi="Segoe UI Light" w:cstheme="minorHAnsi"/>
          <w:sz w:val="26"/>
          <w:szCs w:val="26"/>
        </w:rPr>
        <w:t>» du projet. Il est impossible de donner une représentation graphique complète d’un logiciel, ou de tout autre système complexe, de même qu’il est impossible de représenter entièrement une statue (à trois dimensions) par des photographies. Mais il est possible de donner sur un tel système des vues partielles, analogues chacune à une photographie d’une statue, et dont la juxtaposition donnera une idée utilisable en pratique sans risque d’erreur grave. UML 2.0 comporte ainsi treize types de diagrammes dont quelques-uns sont représentés dans la suite. Ils représentent autant de vues distinctes pour représenter des concepts particuliers du système d’information.</w:t>
      </w:r>
    </w:p>
    <w:p w:rsidR="00230C4F" w:rsidRPr="00230C4F" w:rsidRDefault="00230C4F" w:rsidP="00230C4F"/>
    <w:p w:rsidR="002D612B" w:rsidRPr="009B0E23" w:rsidRDefault="002D612B" w:rsidP="00AD5AE0">
      <w:pPr>
        <w:ind w:left="708"/>
        <w:jc w:val="both"/>
        <w:rPr>
          <w:rFonts w:ascii="Segoe UI Light" w:hAnsi="Segoe UI Light"/>
        </w:rPr>
      </w:pPr>
    </w:p>
    <w:p w:rsidR="000F0FA5" w:rsidRDefault="000F0FA5">
      <w:pPr>
        <w:rPr>
          <w:rFonts w:ascii="Segoe UI Light" w:eastAsiaTheme="majorEastAsia" w:hAnsi="Segoe UI Light" w:cstheme="majorBidi"/>
          <w:sz w:val="32"/>
          <w:szCs w:val="32"/>
        </w:rPr>
      </w:pPr>
      <w:bookmarkStart w:id="254" w:name="_Toc482561644"/>
      <w:r>
        <w:rPr>
          <w:rFonts w:ascii="Segoe UI Light" w:hAnsi="Segoe UI Light"/>
        </w:rPr>
        <w:lastRenderedPageBreak/>
        <w:br w:type="page"/>
      </w:r>
    </w:p>
    <w:p w:rsidR="004F4360" w:rsidRDefault="003C6349" w:rsidP="000F0FA5">
      <w:pPr>
        <w:pStyle w:val="Titre1"/>
        <w:jc w:val="both"/>
        <w:rPr>
          <w:rFonts w:ascii="Segoe UI Light" w:hAnsi="Segoe UI Light"/>
          <w:color w:val="auto"/>
        </w:rPr>
      </w:pPr>
      <w:r w:rsidRPr="009B0E23">
        <w:rPr>
          <w:rFonts w:ascii="Segoe UI Light" w:hAnsi="Segoe UI Light"/>
          <w:color w:val="auto"/>
        </w:rPr>
        <w:lastRenderedPageBreak/>
        <w:t xml:space="preserve">Partie 2 : </w:t>
      </w:r>
      <w:r w:rsidR="00821826">
        <w:rPr>
          <w:rFonts w:ascii="Segoe UI Light" w:hAnsi="Segoe UI Light"/>
          <w:color w:val="auto"/>
        </w:rPr>
        <w:t>Analyse, c</w:t>
      </w:r>
      <w:r w:rsidR="00BA43CC" w:rsidRPr="009B0E23">
        <w:rPr>
          <w:rFonts w:ascii="Segoe UI Light" w:hAnsi="Segoe UI Light"/>
          <w:color w:val="auto"/>
        </w:rPr>
        <w:t>onception et implémentation</w:t>
      </w:r>
      <w:r w:rsidRPr="009B0E23">
        <w:rPr>
          <w:rFonts w:ascii="Segoe UI Light" w:hAnsi="Segoe UI Light"/>
          <w:color w:val="auto"/>
        </w:rPr>
        <w:t xml:space="preserve"> de la solution</w:t>
      </w:r>
      <w:bookmarkEnd w:id="254"/>
      <w:r w:rsidR="009A7179" w:rsidRPr="009B0E23">
        <w:rPr>
          <w:rFonts w:ascii="Segoe UI Light" w:hAnsi="Segoe UI Light"/>
          <w:color w:val="auto"/>
        </w:rPr>
        <w:tab/>
      </w:r>
      <w:bookmarkStart w:id="255" w:name="_Toc482561645"/>
    </w:p>
    <w:p w:rsidR="004F4360" w:rsidRDefault="004F4360" w:rsidP="004F4360">
      <w:pPr>
        <w:rPr>
          <w:rFonts w:eastAsiaTheme="majorEastAsia" w:cstheme="majorBidi"/>
          <w:sz w:val="26"/>
          <w:szCs w:val="26"/>
        </w:rPr>
      </w:pPr>
      <w:r>
        <w:br w:type="page"/>
      </w:r>
    </w:p>
    <w:p w:rsidR="009A7179" w:rsidRDefault="00721B9B" w:rsidP="00AD5AE0">
      <w:pPr>
        <w:pStyle w:val="Titre2"/>
        <w:jc w:val="both"/>
        <w:rPr>
          <w:rFonts w:ascii="Segoe UI Light" w:hAnsi="Segoe UI Light"/>
          <w:color w:val="auto"/>
        </w:rPr>
      </w:pPr>
      <w:r>
        <w:rPr>
          <w:rFonts w:ascii="Segoe UI Light" w:hAnsi="Segoe UI Light"/>
          <w:color w:val="auto"/>
        </w:rPr>
        <w:lastRenderedPageBreak/>
        <w:t>Chapitre 3</w:t>
      </w:r>
      <w:r w:rsidR="00821826">
        <w:rPr>
          <w:rFonts w:ascii="Segoe UI Light" w:hAnsi="Segoe UI Light"/>
          <w:color w:val="auto"/>
        </w:rPr>
        <w:t> : Analyse et c</w:t>
      </w:r>
      <w:r w:rsidR="009A7179" w:rsidRPr="009B0E23">
        <w:rPr>
          <w:rFonts w:ascii="Segoe UI Light" w:hAnsi="Segoe UI Light"/>
          <w:color w:val="auto"/>
        </w:rPr>
        <w:t>onception de la solution</w:t>
      </w:r>
      <w:bookmarkEnd w:id="255"/>
    </w:p>
    <w:p w:rsidR="004F4360" w:rsidRDefault="004F4360">
      <w:r>
        <w:br w:type="page"/>
      </w:r>
    </w:p>
    <w:p w:rsidR="00860628" w:rsidRDefault="00860628" w:rsidP="000467B3">
      <w:pPr>
        <w:pStyle w:val="Titre3"/>
        <w:numPr>
          <w:ilvl w:val="0"/>
          <w:numId w:val="35"/>
        </w:numPr>
        <w:jc w:val="both"/>
        <w:rPr>
          <w:rFonts w:ascii="Segoe UI Light" w:hAnsi="Segoe UI Light"/>
          <w:color w:val="auto"/>
          <w:sz w:val="36"/>
          <w:szCs w:val="36"/>
        </w:rPr>
      </w:pPr>
      <w:bookmarkStart w:id="256" w:name="_Toc482561646"/>
      <w:r w:rsidRPr="000303BB">
        <w:rPr>
          <w:rFonts w:ascii="Segoe UI Light" w:hAnsi="Segoe UI Light"/>
          <w:color w:val="auto"/>
          <w:sz w:val="36"/>
          <w:szCs w:val="36"/>
        </w:rPr>
        <w:lastRenderedPageBreak/>
        <w:t xml:space="preserve">Module de </w:t>
      </w:r>
      <w:bookmarkEnd w:id="256"/>
      <w:r w:rsidR="00351043" w:rsidRPr="000303BB">
        <w:rPr>
          <w:rFonts w:ascii="Segoe UI Light" w:hAnsi="Segoe UI Light"/>
          <w:color w:val="auto"/>
          <w:sz w:val="36"/>
          <w:szCs w:val="36"/>
        </w:rPr>
        <w:t>compte (</w:t>
      </w:r>
      <w:r w:rsidR="000077A9" w:rsidRPr="000303BB">
        <w:rPr>
          <w:rFonts w:ascii="Segoe UI Light" w:hAnsi="Segoe UI Light"/>
          <w:color w:val="auto"/>
          <w:sz w:val="36"/>
          <w:szCs w:val="36"/>
        </w:rPr>
        <w:t>inscription, connexion, mot de passe oubliée)</w:t>
      </w:r>
    </w:p>
    <w:p w:rsid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cas d’utilisation</w:t>
      </w:r>
    </w:p>
    <w:p w:rsidR="00A60877" w:rsidRDefault="00A60877" w:rsidP="00C813D8">
      <w:pPr>
        <w:rPr>
          <w:noProof/>
          <w:lang w:eastAsia="fr-FR"/>
        </w:rPr>
      </w:pPr>
    </w:p>
    <w:p w:rsidR="00C813D8" w:rsidRPr="00C813D8" w:rsidRDefault="00FF6046" w:rsidP="00C813D8">
      <w:r>
        <w:rPr>
          <w:noProof/>
          <w:lang w:eastAsia="fr-FR"/>
        </w:rPr>
        <w:drawing>
          <wp:inline distT="0" distB="0" distL="0" distR="0">
            <wp:extent cx="5419725" cy="2780744"/>
            <wp:effectExtent l="19050" t="0" r="0" b="0"/>
            <wp:docPr id="4" name="Image 3" descr="DCU comp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compte.JPG"/>
                    <pic:cNvPicPr/>
                  </pic:nvPicPr>
                  <pic:blipFill>
                    <a:blip r:embed="rId12"/>
                    <a:stretch>
                      <a:fillRect/>
                    </a:stretch>
                  </pic:blipFill>
                  <pic:spPr>
                    <a:xfrm>
                      <a:off x="0" y="0"/>
                      <a:ext cx="5427224" cy="2784592"/>
                    </a:xfrm>
                    <a:prstGeom prst="rect">
                      <a:avLst/>
                    </a:prstGeom>
                  </pic:spPr>
                </pic:pic>
              </a:graphicData>
            </a:graphic>
          </wp:inline>
        </w:drawing>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séquence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classe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 xml:space="preserve">Diagramme de déploiement </w:t>
      </w:r>
    </w:p>
    <w:p w:rsidR="00FA1CCA" w:rsidRPr="00FA1CCA" w:rsidRDefault="00FA1CCA" w:rsidP="00FA1CCA">
      <w:pPr>
        <w:ind w:left="360"/>
      </w:pPr>
    </w:p>
    <w:p w:rsidR="00B66C9D" w:rsidRPr="000303BB" w:rsidRDefault="00F13607" w:rsidP="000467B3">
      <w:pPr>
        <w:pStyle w:val="Titre3"/>
        <w:numPr>
          <w:ilvl w:val="0"/>
          <w:numId w:val="35"/>
        </w:numPr>
        <w:jc w:val="both"/>
        <w:rPr>
          <w:rFonts w:ascii="Segoe UI Light" w:hAnsi="Segoe UI Light"/>
          <w:color w:val="auto"/>
          <w:sz w:val="36"/>
          <w:szCs w:val="36"/>
        </w:rPr>
      </w:pPr>
      <w:bookmarkStart w:id="257" w:name="_Toc482561647"/>
      <w:r w:rsidRPr="000303BB">
        <w:rPr>
          <w:rFonts w:ascii="Segoe UI Light" w:hAnsi="Segoe UI Light"/>
          <w:color w:val="auto"/>
          <w:sz w:val="36"/>
          <w:szCs w:val="36"/>
        </w:rPr>
        <w:t>Module de histoire</w:t>
      </w:r>
      <w:bookmarkEnd w:id="257"/>
    </w:p>
    <w:p w:rsidR="00956E0F" w:rsidRDefault="005F68CE" w:rsidP="00AD5AE0">
      <w:pPr>
        <w:jc w:val="both"/>
        <w:rPr>
          <w:rFonts w:ascii="Segoe UI Light" w:hAnsi="Segoe UI Light"/>
        </w:rPr>
      </w:pPr>
      <w:r w:rsidRPr="009B0E23">
        <w:rPr>
          <w:rFonts w:ascii="Segoe UI Light" w:hAnsi="Segoe UI Light"/>
        </w:rPr>
        <w:t>Récit</w:t>
      </w:r>
      <w:r w:rsidR="00D30DD9" w:rsidRPr="009B0E23">
        <w:rPr>
          <w:rFonts w:ascii="Segoe UI Light" w:hAnsi="Segoe UI Light"/>
        </w:rPr>
        <w:t xml:space="preserve"> de  </w:t>
      </w:r>
      <w:r w:rsidR="00E3526A" w:rsidRPr="009B0E23">
        <w:rPr>
          <w:rFonts w:ascii="Segoe UI Light" w:hAnsi="Segoe UI Light"/>
        </w:rPr>
        <w:t>l’origine, l’histoire et l’</w:t>
      </w:r>
      <w:r w:rsidRPr="009B0E23">
        <w:rPr>
          <w:rFonts w:ascii="Segoe UI Light" w:hAnsi="Segoe UI Light"/>
        </w:rPr>
        <w:t>évolution</w:t>
      </w:r>
      <w:r w:rsidR="007C5A07" w:rsidRPr="009B0E23">
        <w:rPr>
          <w:rFonts w:ascii="Segoe UI Light" w:hAnsi="Segoe UI Light"/>
        </w:rPr>
        <w:t xml:space="preserve"> sur</w:t>
      </w:r>
      <w:r w:rsidR="00351043">
        <w:rPr>
          <w:rFonts w:ascii="Segoe UI Light" w:hAnsi="Segoe UI Light"/>
        </w:rPr>
        <w:t xml:space="preserve"> </w:t>
      </w:r>
      <w:r w:rsidR="00E3526A" w:rsidRPr="009B0E23">
        <w:rPr>
          <w:rFonts w:ascii="Segoe UI Light" w:hAnsi="Segoe UI Light"/>
        </w:rPr>
        <w:t>une</w:t>
      </w:r>
      <w:r w:rsidR="00351043">
        <w:rPr>
          <w:rFonts w:ascii="Segoe UI Light" w:hAnsi="Segoe UI Light"/>
        </w:rPr>
        <w:t xml:space="preserve"> </w:t>
      </w:r>
      <w:r w:rsidRPr="009B0E23">
        <w:rPr>
          <w:rFonts w:ascii="Segoe UI Light" w:hAnsi="Segoe UI Light"/>
        </w:rPr>
        <w:t>langue</w:t>
      </w:r>
      <w:r w:rsidR="009B57E9">
        <w:rPr>
          <w:rFonts w:ascii="Segoe UI Light" w:hAnsi="Segoe UI Light"/>
        </w:rPr>
        <w:t>, une expression</w:t>
      </w:r>
      <w:r w:rsidR="00B66C9D" w:rsidRPr="009B0E23">
        <w:rPr>
          <w:rFonts w:ascii="Segoe UI Light" w:hAnsi="Segoe UI Light"/>
        </w:rPr>
        <w:t xml:space="preserve">, </w:t>
      </w:r>
      <w:r w:rsidR="00E3526A" w:rsidRPr="009B0E23">
        <w:rPr>
          <w:rFonts w:ascii="Segoe UI Light" w:hAnsi="Segoe UI Light"/>
        </w:rPr>
        <w:t>un</w:t>
      </w:r>
      <w:r w:rsidR="00351043">
        <w:rPr>
          <w:rFonts w:ascii="Segoe UI Light" w:hAnsi="Segoe UI Light"/>
        </w:rPr>
        <w:t xml:space="preserve"> </w:t>
      </w:r>
      <w:r w:rsidRPr="009B0E23">
        <w:rPr>
          <w:rFonts w:ascii="Segoe UI Light" w:hAnsi="Segoe UI Light"/>
        </w:rPr>
        <w:t>village</w:t>
      </w:r>
      <w:r w:rsidR="007C5A07" w:rsidRPr="009B0E23">
        <w:rPr>
          <w:rFonts w:ascii="Segoe UI Light" w:hAnsi="Segoe UI Light"/>
        </w:rPr>
        <w:t xml:space="preserve">, </w:t>
      </w:r>
      <w:r w:rsidR="00E3526A" w:rsidRPr="009B0E23">
        <w:rPr>
          <w:rFonts w:ascii="Segoe UI Light" w:hAnsi="Segoe UI Light"/>
        </w:rPr>
        <w:t>une</w:t>
      </w:r>
      <w:r w:rsidR="00351043">
        <w:rPr>
          <w:rFonts w:ascii="Segoe UI Light" w:hAnsi="Segoe UI Light"/>
        </w:rPr>
        <w:t xml:space="preserve"> </w:t>
      </w:r>
      <w:r w:rsidRPr="009B0E23">
        <w:rPr>
          <w:rFonts w:ascii="Segoe UI Light" w:hAnsi="Segoe UI Light"/>
        </w:rPr>
        <w:t>coutume</w:t>
      </w:r>
      <w:r w:rsidR="00E3526A" w:rsidRPr="009B0E23">
        <w:rPr>
          <w:rFonts w:ascii="Segoe UI Light" w:hAnsi="Segoe UI Light"/>
        </w:rPr>
        <w:t xml:space="preserve"> et une </w:t>
      </w:r>
      <w:r w:rsidRPr="009B0E23">
        <w:rPr>
          <w:rFonts w:ascii="Segoe UI Light" w:hAnsi="Segoe UI Light"/>
        </w:rPr>
        <w:t>tradition</w:t>
      </w:r>
    </w:p>
    <w:p w:rsidR="00FA1CCA" w:rsidRDefault="00FA1CCA" w:rsidP="00FA1CCA">
      <w:pPr>
        <w:pStyle w:val="Titre4"/>
        <w:numPr>
          <w:ilvl w:val="1"/>
          <w:numId w:val="35"/>
        </w:numPr>
        <w:rPr>
          <w:rFonts w:ascii="Segoe UI Light" w:hAnsi="Segoe UI Light"/>
          <w:i w:val="0"/>
          <w:color w:val="auto"/>
          <w:sz w:val="32"/>
          <w:szCs w:val="32"/>
        </w:rPr>
      </w:pPr>
      <w:bookmarkStart w:id="258" w:name="_Toc482561648"/>
      <w:r w:rsidRPr="00FA1CCA">
        <w:rPr>
          <w:rFonts w:ascii="Segoe UI Light" w:hAnsi="Segoe UI Light"/>
          <w:i w:val="0"/>
          <w:color w:val="auto"/>
          <w:sz w:val="32"/>
          <w:szCs w:val="32"/>
        </w:rPr>
        <w:t>Diagramme de cas d’utilisation</w:t>
      </w:r>
    </w:p>
    <w:p w:rsidR="00A60877" w:rsidRDefault="00A60877" w:rsidP="006755DF">
      <w:pPr>
        <w:rPr>
          <w:noProof/>
          <w:lang w:eastAsia="fr-FR"/>
        </w:rPr>
      </w:pPr>
    </w:p>
    <w:p w:rsidR="006755DF" w:rsidRPr="006755DF" w:rsidRDefault="00FF6046" w:rsidP="006755DF">
      <w:r>
        <w:rPr>
          <w:noProof/>
          <w:lang w:eastAsia="fr-FR"/>
        </w:rPr>
        <w:lastRenderedPageBreak/>
        <w:drawing>
          <wp:inline distT="0" distB="0" distL="0" distR="0">
            <wp:extent cx="6286500" cy="3771900"/>
            <wp:effectExtent l="19050" t="0" r="0" b="0"/>
            <wp:docPr id="5" name="Image 4" descr="DCU histo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histoire.JPG"/>
                    <pic:cNvPicPr/>
                  </pic:nvPicPr>
                  <pic:blipFill>
                    <a:blip r:embed="rId13"/>
                    <a:srcRect l="10688"/>
                    <a:stretch>
                      <a:fillRect/>
                    </a:stretch>
                  </pic:blipFill>
                  <pic:spPr>
                    <a:xfrm>
                      <a:off x="0" y="0"/>
                      <a:ext cx="6286500" cy="3771900"/>
                    </a:xfrm>
                    <a:prstGeom prst="rect">
                      <a:avLst/>
                    </a:prstGeom>
                  </pic:spPr>
                </pic:pic>
              </a:graphicData>
            </a:graphic>
          </wp:inline>
        </w:drawing>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séquence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classe</w:t>
      </w:r>
    </w:p>
    <w:p w:rsid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 xml:space="preserve">Diagramme de déploiement </w:t>
      </w:r>
    </w:p>
    <w:p w:rsidR="006755DF" w:rsidRPr="006755DF" w:rsidRDefault="006755DF" w:rsidP="006755DF"/>
    <w:p w:rsidR="00B66C9D" w:rsidRPr="00FA1CCA" w:rsidRDefault="00F13607" w:rsidP="000467B3">
      <w:pPr>
        <w:pStyle w:val="Titre3"/>
        <w:numPr>
          <w:ilvl w:val="0"/>
          <w:numId w:val="35"/>
        </w:numPr>
        <w:jc w:val="both"/>
        <w:rPr>
          <w:rFonts w:ascii="Segoe UI Light" w:hAnsi="Segoe UI Light"/>
          <w:color w:val="auto"/>
          <w:sz w:val="36"/>
          <w:szCs w:val="36"/>
        </w:rPr>
      </w:pPr>
      <w:r w:rsidRPr="00FA1CCA">
        <w:rPr>
          <w:rFonts w:ascii="Segoe UI Light" w:hAnsi="Segoe UI Light"/>
          <w:color w:val="auto"/>
          <w:sz w:val="36"/>
          <w:szCs w:val="36"/>
        </w:rPr>
        <w:t>Module formation</w:t>
      </w:r>
      <w:bookmarkEnd w:id="258"/>
    </w:p>
    <w:p w:rsidR="00FA1CCA" w:rsidRDefault="00B66C9D" w:rsidP="003A243F">
      <w:pPr>
        <w:jc w:val="both"/>
        <w:rPr>
          <w:rFonts w:ascii="Segoe UI Light" w:hAnsi="Segoe UI Light"/>
        </w:rPr>
      </w:pPr>
      <w:r w:rsidRPr="009B0E23">
        <w:rPr>
          <w:rFonts w:ascii="Segoe UI Light" w:hAnsi="Segoe UI Light"/>
        </w:rPr>
        <w:t xml:space="preserve">Un </w:t>
      </w:r>
      <w:r w:rsidR="008A4DD2" w:rsidRPr="009B0E23">
        <w:rPr>
          <w:rFonts w:ascii="Segoe UI Light" w:hAnsi="Segoe UI Light"/>
        </w:rPr>
        <w:t xml:space="preserve">utilisateur peut voir la liste des cours et y adhéré. Ces cours sont </w:t>
      </w:r>
      <w:r w:rsidR="006F0866" w:rsidRPr="009B0E23">
        <w:rPr>
          <w:rFonts w:ascii="Segoe UI Light" w:hAnsi="Segoe UI Light"/>
        </w:rPr>
        <w:t>publiés</w:t>
      </w:r>
      <w:r w:rsidR="008A4DD2" w:rsidRPr="009B0E23">
        <w:rPr>
          <w:rFonts w:ascii="Segoe UI Light" w:hAnsi="Segoe UI Light"/>
        </w:rPr>
        <w:t xml:space="preserve"> par des personnes qui ont le statut de formateur</w:t>
      </w:r>
    </w:p>
    <w:p w:rsidR="00FA1CCA" w:rsidRDefault="00FA1CCA" w:rsidP="00FA1CCA">
      <w:pPr>
        <w:pStyle w:val="Titre4"/>
        <w:numPr>
          <w:ilvl w:val="1"/>
          <w:numId w:val="35"/>
        </w:numPr>
        <w:rPr>
          <w:rFonts w:ascii="Segoe UI Light" w:hAnsi="Segoe UI Light"/>
          <w:i w:val="0"/>
          <w:color w:val="auto"/>
          <w:sz w:val="32"/>
          <w:szCs w:val="32"/>
        </w:rPr>
      </w:pPr>
      <w:bookmarkStart w:id="259" w:name="_Toc482561650"/>
      <w:r w:rsidRPr="00FA1CCA">
        <w:rPr>
          <w:rFonts w:ascii="Segoe UI Light" w:hAnsi="Segoe UI Light"/>
          <w:i w:val="0"/>
          <w:color w:val="auto"/>
          <w:sz w:val="32"/>
          <w:szCs w:val="32"/>
        </w:rPr>
        <w:t>Diagramme de cas d’utilisation</w:t>
      </w:r>
    </w:p>
    <w:p w:rsidR="00A60877" w:rsidRDefault="00A60877" w:rsidP="006755DF">
      <w:pPr>
        <w:rPr>
          <w:noProof/>
          <w:lang w:eastAsia="fr-FR"/>
        </w:rPr>
      </w:pPr>
    </w:p>
    <w:p w:rsidR="00A60877" w:rsidRDefault="00A60877" w:rsidP="006755DF">
      <w:pPr>
        <w:rPr>
          <w:noProof/>
          <w:lang w:eastAsia="fr-FR"/>
        </w:rPr>
      </w:pPr>
    </w:p>
    <w:p w:rsidR="006755DF" w:rsidRPr="006755DF" w:rsidRDefault="00FF6046" w:rsidP="006755DF">
      <w:r>
        <w:rPr>
          <w:noProof/>
          <w:lang w:eastAsia="fr-FR"/>
        </w:rPr>
        <w:lastRenderedPageBreak/>
        <w:drawing>
          <wp:inline distT="0" distB="0" distL="0" distR="0">
            <wp:extent cx="6276975" cy="4257675"/>
            <wp:effectExtent l="19050" t="0" r="9525" b="0"/>
            <wp:docPr id="6" name="Image 5" descr="DCU 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formation.JPG"/>
                    <pic:cNvPicPr/>
                  </pic:nvPicPr>
                  <pic:blipFill>
                    <a:blip r:embed="rId14"/>
                    <a:srcRect l="13224"/>
                    <a:stretch>
                      <a:fillRect/>
                    </a:stretch>
                  </pic:blipFill>
                  <pic:spPr>
                    <a:xfrm>
                      <a:off x="0" y="0"/>
                      <a:ext cx="6276975" cy="4257675"/>
                    </a:xfrm>
                    <a:prstGeom prst="rect">
                      <a:avLst/>
                    </a:prstGeom>
                  </pic:spPr>
                </pic:pic>
              </a:graphicData>
            </a:graphic>
          </wp:inline>
        </w:drawing>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séquence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classe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 xml:space="preserve">Diagramme de déploiement </w:t>
      </w:r>
    </w:p>
    <w:p w:rsidR="00FA1CCA" w:rsidRPr="00FA1CCA" w:rsidRDefault="00FA1CCA" w:rsidP="00FA1CCA"/>
    <w:p w:rsidR="007C5A07" w:rsidRPr="00FA1CCA" w:rsidRDefault="007C5A07" w:rsidP="000467B3">
      <w:pPr>
        <w:pStyle w:val="Titre3"/>
        <w:numPr>
          <w:ilvl w:val="0"/>
          <w:numId w:val="35"/>
        </w:numPr>
        <w:jc w:val="both"/>
        <w:rPr>
          <w:rFonts w:ascii="Segoe UI Light" w:hAnsi="Segoe UI Light"/>
          <w:color w:val="auto"/>
          <w:sz w:val="36"/>
          <w:szCs w:val="36"/>
        </w:rPr>
      </w:pPr>
      <w:r w:rsidRPr="00FA1CCA">
        <w:rPr>
          <w:rFonts w:ascii="Segoe UI Light" w:hAnsi="Segoe UI Light"/>
          <w:color w:val="auto"/>
          <w:sz w:val="36"/>
          <w:szCs w:val="36"/>
        </w:rPr>
        <w:t>Module contribution</w:t>
      </w:r>
      <w:bookmarkEnd w:id="259"/>
    </w:p>
    <w:p w:rsidR="007C5A07" w:rsidRDefault="007C5A07" w:rsidP="00AD5AE0">
      <w:pPr>
        <w:jc w:val="both"/>
        <w:rPr>
          <w:rFonts w:ascii="Segoe UI Light" w:hAnsi="Segoe UI Light"/>
        </w:rPr>
      </w:pPr>
      <w:r w:rsidRPr="009B0E23">
        <w:rPr>
          <w:rFonts w:ascii="Segoe UI Light" w:hAnsi="Segoe UI Light"/>
        </w:rPr>
        <w:t xml:space="preserve">Puisque nous n’avons pas toutes les expressions, les  langues, les villages et les proverbes du monde,  nous donnons la possibilité aux utilisateurs de nous faire des suggestions et ceux-ci sont affichés suite à une validation. </w:t>
      </w:r>
    </w:p>
    <w:p w:rsid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cas d’utilisation</w:t>
      </w:r>
    </w:p>
    <w:p w:rsidR="00A60877" w:rsidRDefault="00A60877" w:rsidP="00FF6046">
      <w:pPr>
        <w:rPr>
          <w:noProof/>
          <w:lang w:eastAsia="fr-FR"/>
        </w:rPr>
      </w:pPr>
    </w:p>
    <w:p w:rsidR="00FF6046" w:rsidRPr="00FF6046" w:rsidRDefault="00FF6046" w:rsidP="00FF6046">
      <w:r>
        <w:rPr>
          <w:noProof/>
          <w:lang w:eastAsia="fr-FR"/>
        </w:rPr>
        <w:lastRenderedPageBreak/>
        <w:drawing>
          <wp:inline distT="0" distB="0" distL="0" distR="0">
            <wp:extent cx="5711190" cy="4029075"/>
            <wp:effectExtent l="19050" t="0" r="3810" b="0"/>
            <wp:docPr id="7" name="Image 6" descr="DCU con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contribution.JPG"/>
                    <pic:cNvPicPr/>
                  </pic:nvPicPr>
                  <pic:blipFill>
                    <a:blip r:embed="rId15"/>
                    <a:srcRect l="9916"/>
                    <a:stretch>
                      <a:fillRect/>
                    </a:stretch>
                  </pic:blipFill>
                  <pic:spPr>
                    <a:xfrm>
                      <a:off x="0" y="0"/>
                      <a:ext cx="5711190" cy="4029075"/>
                    </a:xfrm>
                    <a:prstGeom prst="rect">
                      <a:avLst/>
                    </a:prstGeom>
                  </pic:spPr>
                </pic:pic>
              </a:graphicData>
            </a:graphic>
          </wp:inline>
        </w:drawing>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séquence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classe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 xml:space="preserve">Diagramme de déploiement </w:t>
      </w:r>
    </w:p>
    <w:p w:rsidR="00F13607" w:rsidRPr="009B0E23" w:rsidRDefault="00F13607" w:rsidP="00AD5AE0">
      <w:pPr>
        <w:jc w:val="both"/>
        <w:rPr>
          <w:rFonts w:ascii="Segoe UI Light" w:hAnsi="Segoe UI Light"/>
        </w:rPr>
      </w:pPr>
    </w:p>
    <w:p w:rsidR="00B66C9D" w:rsidRPr="00FA1CCA" w:rsidRDefault="00F13607" w:rsidP="000467B3">
      <w:pPr>
        <w:pStyle w:val="Titre3"/>
        <w:numPr>
          <w:ilvl w:val="0"/>
          <w:numId w:val="35"/>
        </w:numPr>
        <w:jc w:val="both"/>
        <w:rPr>
          <w:rFonts w:ascii="Segoe UI Light" w:hAnsi="Segoe UI Light"/>
          <w:color w:val="auto"/>
          <w:sz w:val="36"/>
          <w:szCs w:val="36"/>
        </w:rPr>
      </w:pPr>
      <w:bookmarkStart w:id="260" w:name="_Toc482561652"/>
      <w:r w:rsidRPr="00FA1CCA">
        <w:rPr>
          <w:rFonts w:ascii="Segoe UI Light" w:hAnsi="Segoe UI Light"/>
          <w:color w:val="auto"/>
          <w:sz w:val="36"/>
          <w:szCs w:val="36"/>
        </w:rPr>
        <w:t xml:space="preserve">Module </w:t>
      </w:r>
      <w:r w:rsidR="001072A8" w:rsidRPr="00FA1CCA">
        <w:rPr>
          <w:rFonts w:ascii="Segoe UI Light" w:hAnsi="Segoe UI Light"/>
          <w:color w:val="auto"/>
          <w:sz w:val="36"/>
          <w:szCs w:val="36"/>
        </w:rPr>
        <w:t>fil d’actualité</w:t>
      </w:r>
      <w:bookmarkEnd w:id="260"/>
    </w:p>
    <w:p w:rsidR="001072A8" w:rsidRDefault="00956A8B" w:rsidP="00AD5AE0">
      <w:pPr>
        <w:jc w:val="both"/>
        <w:rPr>
          <w:rFonts w:ascii="Segoe UI Light" w:hAnsi="Segoe UI Light"/>
        </w:rPr>
      </w:pPr>
      <w:r w:rsidRPr="009B0E23">
        <w:rPr>
          <w:rFonts w:ascii="Segoe UI Light" w:hAnsi="Segoe UI Light"/>
        </w:rPr>
        <w:t>Les utilisateurs voient les différentes publications en fonction de la page  ou il se trouve.</w:t>
      </w:r>
    </w:p>
    <w:p w:rsid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lastRenderedPageBreak/>
        <w:t>Diagramme de cas d’utilisation</w:t>
      </w:r>
    </w:p>
    <w:p w:rsidR="00CE4009" w:rsidRPr="00CE4009" w:rsidRDefault="00CE4009" w:rsidP="00CE4009">
      <w:r>
        <w:rPr>
          <w:noProof/>
          <w:lang w:eastAsia="fr-FR"/>
        </w:rPr>
        <w:drawing>
          <wp:inline distT="0" distB="0" distL="0" distR="0">
            <wp:extent cx="6339840" cy="4057650"/>
            <wp:effectExtent l="19050" t="0" r="3810" b="0"/>
            <wp:docPr id="8" name="Image 7" descr="DCU fil actua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fil actualite.JPG"/>
                    <pic:cNvPicPr/>
                  </pic:nvPicPr>
                  <pic:blipFill>
                    <a:blip r:embed="rId16"/>
                    <a:stretch>
                      <a:fillRect/>
                    </a:stretch>
                  </pic:blipFill>
                  <pic:spPr>
                    <a:xfrm>
                      <a:off x="0" y="0"/>
                      <a:ext cx="6342182" cy="4059149"/>
                    </a:xfrm>
                    <a:prstGeom prst="rect">
                      <a:avLst/>
                    </a:prstGeom>
                  </pic:spPr>
                </pic:pic>
              </a:graphicData>
            </a:graphic>
          </wp:inline>
        </w:drawing>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séquence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classe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 xml:space="preserve">Diagramme de déploiement </w:t>
      </w:r>
    </w:p>
    <w:p w:rsidR="00FA1CCA" w:rsidRPr="009B0E23" w:rsidRDefault="00FA1CCA" w:rsidP="00AD5AE0">
      <w:pPr>
        <w:jc w:val="both"/>
        <w:rPr>
          <w:rFonts w:ascii="Segoe UI Light" w:hAnsi="Segoe UI Light"/>
        </w:rPr>
      </w:pPr>
    </w:p>
    <w:p w:rsidR="001072A8" w:rsidRPr="00FA1CCA" w:rsidRDefault="001072A8" w:rsidP="000467B3">
      <w:pPr>
        <w:pStyle w:val="Titre3"/>
        <w:numPr>
          <w:ilvl w:val="0"/>
          <w:numId w:val="35"/>
        </w:numPr>
        <w:jc w:val="both"/>
        <w:rPr>
          <w:rFonts w:ascii="Segoe UI Light" w:hAnsi="Segoe UI Light"/>
          <w:color w:val="auto"/>
          <w:sz w:val="36"/>
          <w:szCs w:val="36"/>
        </w:rPr>
      </w:pPr>
      <w:bookmarkStart w:id="261" w:name="_Toc482561653"/>
      <w:r w:rsidRPr="00FA1CCA">
        <w:rPr>
          <w:rFonts w:ascii="Segoe UI Light" w:hAnsi="Segoe UI Light"/>
          <w:color w:val="auto"/>
          <w:sz w:val="36"/>
          <w:szCs w:val="36"/>
        </w:rPr>
        <w:t>Module communauté</w:t>
      </w:r>
      <w:bookmarkEnd w:id="261"/>
    </w:p>
    <w:p w:rsidR="0067758A" w:rsidRDefault="0087228E" w:rsidP="00AD5AE0">
      <w:pPr>
        <w:jc w:val="both"/>
        <w:rPr>
          <w:rFonts w:ascii="Segoe UI Light" w:hAnsi="Segoe UI Light"/>
          <w:sz w:val="26"/>
          <w:szCs w:val="26"/>
        </w:rPr>
      </w:pPr>
      <w:r w:rsidRPr="00FA1CCA">
        <w:rPr>
          <w:rFonts w:ascii="Segoe UI Light" w:hAnsi="Segoe UI Light"/>
          <w:sz w:val="26"/>
          <w:szCs w:val="26"/>
        </w:rPr>
        <w:t xml:space="preserve">Un </w:t>
      </w:r>
      <w:r w:rsidR="0067758A" w:rsidRPr="00FA1CCA">
        <w:rPr>
          <w:rFonts w:ascii="Segoe UI Light" w:hAnsi="Segoe UI Light"/>
          <w:sz w:val="26"/>
          <w:szCs w:val="26"/>
        </w:rPr>
        <w:t>regroupe</w:t>
      </w:r>
      <w:r w:rsidR="0065029C" w:rsidRPr="00FA1CCA">
        <w:rPr>
          <w:rFonts w:ascii="Segoe UI Light" w:hAnsi="Segoe UI Light"/>
          <w:sz w:val="26"/>
          <w:szCs w:val="26"/>
        </w:rPr>
        <w:t>ment</w:t>
      </w:r>
      <w:r w:rsidRPr="00FA1CCA">
        <w:rPr>
          <w:rFonts w:ascii="Segoe UI Light" w:hAnsi="Segoe UI Light"/>
          <w:sz w:val="26"/>
          <w:szCs w:val="26"/>
        </w:rPr>
        <w:t xml:space="preserve"> d’utilisateur ayant </w:t>
      </w:r>
      <w:r w:rsidR="0067758A" w:rsidRPr="00FA1CCA">
        <w:rPr>
          <w:rFonts w:ascii="Segoe UI Light" w:hAnsi="Segoe UI Light"/>
          <w:sz w:val="26"/>
          <w:szCs w:val="26"/>
        </w:rPr>
        <w:t>pour but d’apprendre</w:t>
      </w:r>
      <w:r w:rsidR="00FA1CCA">
        <w:rPr>
          <w:rFonts w:ascii="Segoe UI Light" w:hAnsi="Segoe UI Light"/>
          <w:sz w:val="26"/>
          <w:szCs w:val="26"/>
        </w:rPr>
        <w:t xml:space="preserve"> </w:t>
      </w:r>
      <w:r w:rsidR="00C46DAB" w:rsidRPr="00FA1CCA">
        <w:rPr>
          <w:rFonts w:ascii="Segoe UI Light" w:hAnsi="Segoe UI Light"/>
          <w:sz w:val="26"/>
          <w:szCs w:val="26"/>
        </w:rPr>
        <w:t>une langue</w:t>
      </w:r>
      <w:r w:rsidR="0067758A" w:rsidRPr="00FA1CCA">
        <w:rPr>
          <w:rFonts w:ascii="Segoe UI Light" w:hAnsi="Segoe UI Light"/>
          <w:sz w:val="26"/>
          <w:szCs w:val="26"/>
        </w:rPr>
        <w:t>.</w:t>
      </w:r>
      <w:r w:rsidR="00124A6A" w:rsidRPr="00FA1CCA">
        <w:rPr>
          <w:rFonts w:ascii="Segoe UI Light" w:hAnsi="Segoe UI Light"/>
          <w:sz w:val="26"/>
          <w:szCs w:val="26"/>
        </w:rPr>
        <w:t xml:space="preserve"> Les utilisateurs y accèdent après avoir adhéré. Le groupe  est ensemble d’utilisateur qui </w:t>
      </w:r>
      <w:r w:rsidR="009C03BD" w:rsidRPr="00FA1CCA">
        <w:rPr>
          <w:rFonts w:ascii="Segoe UI Light" w:hAnsi="Segoe UI Light"/>
          <w:sz w:val="26"/>
          <w:szCs w:val="26"/>
        </w:rPr>
        <w:t>a</w:t>
      </w:r>
      <w:r w:rsidR="00124A6A" w:rsidRPr="00FA1CCA">
        <w:rPr>
          <w:rFonts w:ascii="Segoe UI Light" w:hAnsi="Segoe UI Light"/>
          <w:sz w:val="26"/>
          <w:szCs w:val="26"/>
        </w:rPr>
        <w:t xml:space="preserve"> pour but d’apprendre une langue dont l’accès </w:t>
      </w:r>
      <w:r w:rsidR="009C03BD" w:rsidRPr="00FA1CCA">
        <w:rPr>
          <w:rFonts w:ascii="Segoe UI Light" w:hAnsi="Segoe UI Light"/>
          <w:sz w:val="26"/>
          <w:szCs w:val="26"/>
        </w:rPr>
        <w:t>est fonction du type de groupe</w:t>
      </w:r>
      <w:r w:rsidR="00417A2F" w:rsidRPr="00FA1CCA">
        <w:rPr>
          <w:rFonts w:ascii="Segoe UI Light" w:hAnsi="Segoe UI Light"/>
          <w:sz w:val="26"/>
          <w:szCs w:val="26"/>
        </w:rPr>
        <w:t>.</w:t>
      </w:r>
    </w:p>
    <w:p w:rsid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cas d’utilisation</w:t>
      </w:r>
    </w:p>
    <w:p w:rsidR="00A60877" w:rsidRDefault="00A60877" w:rsidP="002C1F0E">
      <w:pPr>
        <w:rPr>
          <w:noProof/>
          <w:lang w:eastAsia="fr-FR"/>
        </w:rPr>
      </w:pPr>
    </w:p>
    <w:p w:rsidR="002C1F0E" w:rsidRPr="002C1F0E" w:rsidRDefault="00DD46B8" w:rsidP="002C1F0E">
      <w:r>
        <w:rPr>
          <w:noProof/>
          <w:lang w:eastAsia="fr-FR"/>
        </w:rPr>
        <w:lastRenderedPageBreak/>
        <w:drawing>
          <wp:inline distT="0" distB="0" distL="0" distR="0">
            <wp:extent cx="5943600" cy="4162425"/>
            <wp:effectExtent l="19050" t="0" r="0" b="0"/>
            <wp:docPr id="9" name="Image 8" descr="DCU communa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communaute.JPG"/>
                    <pic:cNvPicPr/>
                  </pic:nvPicPr>
                  <pic:blipFill>
                    <a:blip r:embed="rId17"/>
                    <a:srcRect l="8100"/>
                    <a:stretch>
                      <a:fillRect/>
                    </a:stretch>
                  </pic:blipFill>
                  <pic:spPr>
                    <a:xfrm>
                      <a:off x="0" y="0"/>
                      <a:ext cx="5943600" cy="4162425"/>
                    </a:xfrm>
                    <a:prstGeom prst="rect">
                      <a:avLst/>
                    </a:prstGeom>
                  </pic:spPr>
                </pic:pic>
              </a:graphicData>
            </a:graphic>
          </wp:inline>
        </w:drawing>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séquence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classe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 xml:space="preserve">Diagramme de déploiement </w:t>
      </w:r>
    </w:p>
    <w:p w:rsidR="00FA1CCA" w:rsidRPr="00FA1CCA" w:rsidRDefault="00FA1CCA" w:rsidP="00AD5AE0">
      <w:pPr>
        <w:jc w:val="both"/>
        <w:rPr>
          <w:rFonts w:ascii="Segoe UI Light" w:hAnsi="Segoe UI Light"/>
          <w:sz w:val="26"/>
          <w:szCs w:val="26"/>
        </w:rPr>
      </w:pPr>
    </w:p>
    <w:p w:rsidR="00F13607" w:rsidRPr="00FA1CCA" w:rsidRDefault="00F13607" w:rsidP="000467B3">
      <w:pPr>
        <w:pStyle w:val="Titre3"/>
        <w:numPr>
          <w:ilvl w:val="0"/>
          <w:numId w:val="35"/>
        </w:numPr>
        <w:jc w:val="both"/>
        <w:rPr>
          <w:rFonts w:ascii="Segoe UI Light" w:hAnsi="Segoe UI Light"/>
          <w:color w:val="auto"/>
          <w:sz w:val="36"/>
          <w:szCs w:val="36"/>
        </w:rPr>
      </w:pPr>
      <w:bookmarkStart w:id="262" w:name="_Toc482561654"/>
      <w:r w:rsidRPr="00FA1CCA">
        <w:rPr>
          <w:rFonts w:ascii="Segoe UI Light" w:hAnsi="Segoe UI Light"/>
          <w:color w:val="auto"/>
          <w:sz w:val="36"/>
          <w:szCs w:val="36"/>
        </w:rPr>
        <w:t>Module traducteur</w:t>
      </w:r>
      <w:bookmarkEnd w:id="262"/>
    </w:p>
    <w:p w:rsidR="009C03BD" w:rsidRDefault="009C03BD" w:rsidP="00AD5AE0">
      <w:pPr>
        <w:jc w:val="both"/>
        <w:rPr>
          <w:rFonts w:ascii="Segoe UI Light" w:hAnsi="Segoe UI Light"/>
          <w:sz w:val="26"/>
          <w:szCs w:val="26"/>
        </w:rPr>
      </w:pPr>
      <w:r w:rsidRPr="00FA1CCA">
        <w:rPr>
          <w:rFonts w:ascii="Segoe UI Light" w:hAnsi="Segoe UI Light"/>
          <w:sz w:val="26"/>
          <w:szCs w:val="26"/>
        </w:rPr>
        <w:t>Fait des équivalences d’</w:t>
      </w:r>
      <w:r w:rsidR="00107C70" w:rsidRPr="00FA1CCA">
        <w:rPr>
          <w:rFonts w:ascii="Segoe UI Light" w:hAnsi="Segoe UI Light"/>
          <w:sz w:val="26"/>
          <w:szCs w:val="26"/>
        </w:rPr>
        <w:t>une expression en une langue bien précise vers une autre langue sélectionné</w:t>
      </w:r>
      <w:r w:rsidR="00D22C1F" w:rsidRPr="00FA1CCA">
        <w:rPr>
          <w:rFonts w:ascii="Segoe UI Light" w:hAnsi="Segoe UI Light"/>
          <w:sz w:val="26"/>
          <w:szCs w:val="26"/>
        </w:rPr>
        <w:t xml:space="preserve">. </w:t>
      </w:r>
    </w:p>
    <w:p w:rsid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lastRenderedPageBreak/>
        <w:t>Diagramme de cas d’utilisation</w:t>
      </w:r>
    </w:p>
    <w:p w:rsidR="00DD46B8" w:rsidRPr="00DD46B8" w:rsidRDefault="00A60877" w:rsidP="00DD46B8">
      <w:r>
        <w:rPr>
          <w:noProof/>
          <w:lang w:eastAsia="fr-FR"/>
        </w:rPr>
        <w:drawing>
          <wp:inline distT="0" distB="0" distL="0" distR="0">
            <wp:extent cx="6105525" cy="2905125"/>
            <wp:effectExtent l="19050" t="0" r="9525" b="0"/>
            <wp:docPr id="10" name="Image 9" descr="DCU traduc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traducteur.JPG"/>
                    <pic:cNvPicPr/>
                  </pic:nvPicPr>
                  <pic:blipFill>
                    <a:blip r:embed="rId18"/>
                    <a:stretch>
                      <a:fillRect/>
                    </a:stretch>
                  </pic:blipFill>
                  <pic:spPr>
                    <a:xfrm>
                      <a:off x="0" y="0"/>
                      <a:ext cx="6103507" cy="2904165"/>
                    </a:xfrm>
                    <a:prstGeom prst="rect">
                      <a:avLst/>
                    </a:prstGeom>
                  </pic:spPr>
                </pic:pic>
              </a:graphicData>
            </a:graphic>
          </wp:inline>
        </w:drawing>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séquence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Diagramme de classe</w:t>
      </w:r>
    </w:p>
    <w:p w:rsidR="00FA1CCA" w:rsidRPr="00FA1CCA" w:rsidRDefault="00FA1CCA" w:rsidP="00FA1CCA">
      <w:pPr>
        <w:pStyle w:val="Titre4"/>
        <w:numPr>
          <w:ilvl w:val="1"/>
          <w:numId w:val="35"/>
        </w:numPr>
        <w:rPr>
          <w:rFonts w:ascii="Segoe UI Light" w:hAnsi="Segoe UI Light"/>
          <w:i w:val="0"/>
          <w:color w:val="auto"/>
          <w:sz w:val="32"/>
          <w:szCs w:val="32"/>
        </w:rPr>
      </w:pPr>
      <w:r w:rsidRPr="00FA1CCA">
        <w:rPr>
          <w:rFonts w:ascii="Segoe UI Light" w:hAnsi="Segoe UI Light"/>
          <w:i w:val="0"/>
          <w:color w:val="auto"/>
          <w:sz w:val="32"/>
          <w:szCs w:val="32"/>
        </w:rPr>
        <w:t xml:space="preserve">Diagramme de déploiement </w:t>
      </w:r>
    </w:p>
    <w:p w:rsidR="00FA1CCA" w:rsidRPr="00FA1CCA" w:rsidRDefault="00FA1CCA" w:rsidP="00AD5AE0">
      <w:pPr>
        <w:jc w:val="both"/>
        <w:rPr>
          <w:rFonts w:ascii="Segoe UI Light" w:hAnsi="Segoe UI Light"/>
          <w:sz w:val="26"/>
          <w:szCs w:val="26"/>
        </w:rPr>
      </w:pPr>
    </w:p>
    <w:p w:rsidR="00FA1CCA" w:rsidRPr="00FA1CCA" w:rsidRDefault="00FA1CCA" w:rsidP="00AD5AE0">
      <w:pPr>
        <w:jc w:val="both"/>
        <w:rPr>
          <w:rFonts w:ascii="Segoe UI Light" w:hAnsi="Segoe UI Light"/>
          <w:sz w:val="26"/>
          <w:szCs w:val="26"/>
        </w:rPr>
      </w:pPr>
    </w:p>
    <w:p w:rsidR="00FA1CCA" w:rsidRDefault="00FA1CCA" w:rsidP="00FA1CCA">
      <w:pPr>
        <w:pStyle w:val="Paragraphedeliste"/>
        <w:numPr>
          <w:ilvl w:val="0"/>
          <w:numId w:val="35"/>
        </w:numPr>
        <w:jc w:val="both"/>
        <w:rPr>
          <w:rFonts w:ascii="Segoe UI Light" w:hAnsi="Segoe UI Light"/>
          <w:sz w:val="36"/>
          <w:szCs w:val="36"/>
        </w:rPr>
      </w:pPr>
      <w:r w:rsidRPr="00FA1CCA">
        <w:rPr>
          <w:rFonts w:ascii="Segoe UI Light" w:hAnsi="Segoe UI Light"/>
          <w:sz w:val="36"/>
          <w:szCs w:val="36"/>
        </w:rPr>
        <w:t>Diagramme de classe global</w:t>
      </w:r>
    </w:p>
    <w:p w:rsidR="00FA1CCA" w:rsidRPr="00FA1CCA" w:rsidRDefault="00FA1CCA" w:rsidP="00FA1CCA">
      <w:pPr>
        <w:jc w:val="both"/>
        <w:rPr>
          <w:rFonts w:ascii="Segoe UI Light" w:hAnsi="Segoe UI Light"/>
          <w:sz w:val="36"/>
          <w:szCs w:val="36"/>
        </w:rPr>
      </w:pPr>
    </w:p>
    <w:p w:rsidR="00FA1CCA" w:rsidRPr="00FA1CCA" w:rsidRDefault="00FA1CCA" w:rsidP="00FA1CCA">
      <w:pPr>
        <w:pStyle w:val="Paragraphedeliste"/>
        <w:numPr>
          <w:ilvl w:val="0"/>
          <w:numId w:val="35"/>
        </w:numPr>
        <w:jc w:val="both"/>
        <w:rPr>
          <w:rFonts w:ascii="Segoe UI Light" w:hAnsi="Segoe UI Light"/>
          <w:sz w:val="36"/>
          <w:szCs w:val="36"/>
        </w:rPr>
      </w:pPr>
      <w:r w:rsidRPr="00FA1CCA">
        <w:rPr>
          <w:rFonts w:ascii="Segoe UI Light" w:hAnsi="Segoe UI Light"/>
          <w:sz w:val="36"/>
          <w:szCs w:val="36"/>
        </w:rPr>
        <w:t>Modèle conceptuel des données</w:t>
      </w:r>
    </w:p>
    <w:p w:rsidR="00D97BBD" w:rsidRPr="009B0E23" w:rsidRDefault="00D97BBD" w:rsidP="00AD5AE0">
      <w:pPr>
        <w:jc w:val="both"/>
        <w:rPr>
          <w:rFonts w:ascii="Segoe UI Light" w:hAnsi="Segoe UI Light"/>
        </w:rPr>
      </w:pPr>
    </w:p>
    <w:p w:rsidR="003A243F" w:rsidRDefault="003A243F">
      <w:pPr>
        <w:rPr>
          <w:rFonts w:ascii="Segoe UI Light" w:eastAsiaTheme="majorEastAsia" w:hAnsi="Segoe UI Light" w:cstheme="majorBidi"/>
          <w:sz w:val="26"/>
          <w:szCs w:val="26"/>
        </w:rPr>
      </w:pPr>
      <w:bookmarkStart w:id="263" w:name="_Toc482561658"/>
      <w:r>
        <w:rPr>
          <w:rFonts w:ascii="Segoe UI Light" w:hAnsi="Segoe UI Light"/>
        </w:rPr>
        <w:br w:type="page"/>
      </w:r>
    </w:p>
    <w:p w:rsidR="00F13607" w:rsidRDefault="00F13607" w:rsidP="00AD5AE0">
      <w:pPr>
        <w:pStyle w:val="Titre2"/>
        <w:ind w:left="708"/>
        <w:jc w:val="both"/>
        <w:rPr>
          <w:rFonts w:ascii="Segoe UI Light" w:hAnsi="Segoe UI Light"/>
          <w:color w:val="auto"/>
        </w:rPr>
      </w:pPr>
      <w:r w:rsidRPr="009B0E23">
        <w:rPr>
          <w:rFonts w:ascii="Segoe UI Light" w:hAnsi="Segoe UI Light"/>
          <w:color w:val="auto"/>
        </w:rPr>
        <w:lastRenderedPageBreak/>
        <w:t xml:space="preserve">Chapitre </w:t>
      </w:r>
      <w:r w:rsidR="00721B9B">
        <w:rPr>
          <w:rFonts w:ascii="Segoe UI Light" w:hAnsi="Segoe UI Light"/>
          <w:color w:val="auto"/>
        </w:rPr>
        <w:t>4</w:t>
      </w:r>
      <w:r w:rsidRPr="009B0E23">
        <w:rPr>
          <w:rFonts w:ascii="Segoe UI Light" w:hAnsi="Segoe UI Light"/>
          <w:color w:val="auto"/>
        </w:rPr>
        <w:t> : Implémentation de la solution</w:t>
      </w:r>
      <w:bookmarkEnd w:id="263"/>
    </w:p>
    <w:p w:rsidR="004D41FA" w:rsidRDefault="004D41FA" w:rsidP="004D41FA">
      <w:pPr>
        <w:pStyle w:val="Titre3"/>
        <w:numPr>
          <w:ilvl w:val="0"/>
          <w:numId w:val="4"/>
        </w:numPr>
        <w:rPr>
          <w:rFonts w:ascii="Segoe UI Light" w:hAnsi="Segoe UI Light"/>
          <w:color w:val="auto"/>
          <w:sz w:val="36"/>
          <w:szCs w:val="36"/>
        </w:rPr>
      </w:pPr>
      <w:bookmarkStart w:id="264" w:name="_Toc482561659"/>
      <w:r w:rsidRPr="00241F0B">
        <w:rPr>
          <w:rFonts w:ascii="Segoe UI Light" w:hAnsi="Segoe UI Light"/>
          <w:color w:val="auto"/>
          <w:sz w:val="36"/>
          <w:szCs w:val="36"/>
        </w:rPr>
        <w:t xml:space="preserve">Outil de </w:t>
      </w:r>
      <w:r w:rsidR="002F114A" w:rsidRPr="00241F0B">
        <w:rPr>
          <w:rFonts w:ascii="Segoe UI Light" w:hAnsi="Segoe UI Light"/>
          <w:color w:val="auto"/>
          <w:sz w:val="36"/>
          <w:szCs w:val="36"/>
        </w:rPr>
        <w:t>développement et langage utilisée</w:t>
      </w:r>
      <w:bookmarkEnd w:id="264"/>
    </w:p>
    <w:p w:rsidR="00991BD8" w:rsidRPr="00991BD8" w:rsidRDefault="00991BD8" w:rsidP="00991BD8"/>
    <w:p w:rsidR="00F13607" w:rsidRDefault="004D41FA" w:rsidP="002F114A">
      <w:pPr>
        <w:pStyle w:val="Titre3"/>
        <w:numPr>
          <w:ilvl w:val="0"/>
          <w:numId w:val="4"/>
        </w:numPr>
        <w:rPr>
          <w:rFonts w:ascii="Segoe UI Light" w:hAnsi="Segoe UI Light"/>
          <w:color w:val="auto"/>
          <w:sz w:val="36"/>
          <w:szCs w:val="36"/>
        </w:rPr>
      </w:pPr>
      <w:bookmarkStart w:id="265" w:name="_Toc482561660"/>
      <w:r w:rsidRPr="00241F0B">
        <w:rPr>
          <w:rFonts w:ascii="Segoe UI Light" w:hAnsi="Segoe UI Light"/>
          <w:color w:val="auto"/>
          <w:sz w:val="36"/>
          <w:szCs w:val="36"/>
        </w:rPr>
        <w:t>Architecture</w:t>
      </w:r>
      <w:bookmarkEnd w:id="265"/>
    </w:p>
    <w:p w:rsidR="00991BD8" w:rsidRPr="00991BD8" w:rsidRDefault="00991BD8" w:rsidP="00991BD8"/>
    <w:p w:rsidR="00001A4C" w:rsidRPr="00241F0B" w:rsidRDefault="004C79DB" w:rsidP="00AD5AE0">
      <w:pPr>
        <w:pStyle w:val="Titre3"/>
        <w:numPr>
          <w:ilvl w:val="0"/>
          <w:numId w:val="4"/>
        </w:numPr>
        <w:jc w:val="both"/>
        <w:rPr>
          <w:rFonts w:ascii="Segoe UI Light" w:hAnsi="Segoe UI Light"/>
          <w:color w:val="auto"/>
          <w:sz w:val="36"/>
          <w:szCs w:val="36"/>
        </w:rPr>
      </w:pPr>
      <w:bookmarkStart w:id="266" w:name="_Toc482561661"/>
      <w:r w:rsidRPr="00241F0B">
        <w:rPr>
          <w:rFonts w:ascii="Segoe UI Light" w:hAnsi="Segoe UI Light"/>
          <w:color w:val="auto"/>
          <w:sz w:val="36"/>
          <w:szCs w:val="36"/>
        </w:rPr>
        <w:t>Algorithme développé</w:t>
      </w:r>
      <w:bookmarkEnd w:id="266"/>
    </w:p>
    <w:p w:rsidR="00DA3CA7" w:rsidRPr="00241F0B" w:rsidRDefault="00DA3CA7" w:rsidP="00AD5AE0">
      <w:pPr>
        <w:pStyle w:val="Titre4"/>
        <w:numPr>
          <w:ilvl w:val="0"/>
          <w:numId w:val="7"/>
        </w:numPr>
        <w:jc w:val="both"/>
        <w:rPr>
          <w:rFonts w:ascii="Segoe UI Light" w:hAnsi="Segoe UI Light"/>
          <w:i w:val="0"/>
          <w:color w:val="auto"/>
          <w:sz w:val="32"/>
          <w:szCs w:val="32"/>
        </w:rPr>
      </w:pPr>
      <w:r w:rsidRPr="00241F0B">
        <w:rPr>
          <w:rFonts w:ascii="Segoe UI Light" w:hAnsi="Segoe UI Light"/>
          <w:i w:val="0"/>
          <w:color w:val="auto"/>
          <w:sz w:val="32"/>
          <w:szCs w:val="32"/>
        </w:rPr>
        <w:t>Algorithme de traduction</w:t>
      </w:r>
      <w:r w:rsidR="005D1999" w:rsidRPr="00241F0B">
        <w:rPr>
          <w:rFonts w:ascii="Segoe UI Light" w:hAnsi="Segoe UI Light"/>
          <w:i w:val="0"/>
          <w:color w:val="auto"/>
          <w:sz w:val="32"/>
          <w:szCs w:val="32"/>
        </w:rPr>
        <w:t xml:space="preserve"> écrite ou vocale</w:t>
      </w:r>
    </w:p>
    <w:p w:rsidR="005D1999" w:rsidRPr="009B0E23" w:rsidRDefault="005D1999" w:rsidP="00AD5AE0">
      <w:pPr>
        <w:jc w:val="both"/>
        <w:rPr>
          <w:rFonts w:ascii="Segoe UI Light" w:hAnsi="Segoe UI Light"/>
        </w:rPr>
      </w:pPr>
    </w:p>
    <w:p w:rsidR="00DA3CA7" w:rsidRPr="00241F0B" w:rsidRDefault="00DA3CA7" w:rsidP="00AD5AE0">
      <w:pPr>
        <w:pStyle w:val="Titre4"/>
        <w:numPr>
          <w:ilvl w:val="0"/>
          <w:numId w:val="7"/>
        </w:numPr>
        <w:jc w:val="both"/>
        <w:rPr>
          <w:rFonts w:ascii="Segoe UI Light" w:hAnsi="Segoe UI Light"/>
          <w:i w:val="0"/>
          <w:color w:val="auto"/>
          <w:sz w:val="32"/>
          <w:szCs w:val="32"/>
        </w:rPr>
      </w:pPr>
      <w:r w:rsidRPr="00241F0B">
        <w:rPr>
          <w:rFonts w:ascii="Segoe UI Light" w:hAnsi="Segoe UI Light"/>
          <w:i w:val="0"/>
          <w:color w:val="auto"/>
          <w:sz w:val="32"/>
          <w:szCs w:val="32"/>
        </w:rPr>
        <w:t xml:space="preserve">Algorithme de </w:t>
      </w:r>
      <w:r w:rsidR="00747272" w:rsidRPr="00241F0B">
        <w:rPr>
          <w:rFonts w:ascii="Segoe UI Light" w:hAnsi="Segoe UI Light"/>
          <w:i w:val="0"/>
          <w:color w:val="auto"/>
          <w:sz w:val="32"/>
          <w:szCs w:val="32"/>
        </w:rPr>
        <w:t>phonétique</w:t>
      </w:r>
    </w:p>
    <w:p w:rsidR="00693556" w:rsidRPr="009B0E23" w:rsidRDefault="00693556" w:rsidP="00AD5AE0">
      <w:pPr>
        <w:jc w:val="both"/>
        <w:rPr>
          <w:rFonts w:ascii="Segoe UI Light" w:hAnsi="Segoe UI Light"/>
        </w:rPr>
      </w:pPr>
    </w:p>
    <w:p w:rsidR="00D734CE" w:rsidRDefault="00416DD0" w:rsidP="00AD5AE0">
      <w:pPr>
        <w:pStyle w:val="Titre3"/>
        <w:numPr>
          <w:ilvl w:val="0"/>
          <w:numId w:val="4"/>
        </w:numPr>
        <w:jc w:val="both"/>
        <w:rPr>
          <w:rFonts w:ascii="Segoe UI Light" w:hAnsi="Segoe UI Light"/>
          <w:color w:val="auto"/>
          <w:sz w:val="36"/>
          <w:szCs w:val="36"/>
        </w:rPr>
      </w:pPr>
      <w:bookmarkStart w:id="267" w:name="_Toc482561662"/>
      <w:r w:rsidRPr="00241F0B">
        <w:rPr>
          <w:rFonts w:ascii="Segoe UI Light" w:hAnsi="Segoe UI Light"/>
          <w:color w:val="auto"/>
          <w:sz w:val="36"/>
          <w:szCs w:val="36"/>
        </w:rPr>
        <w:t>Interface graphique</w:t>
      </w:r>
      <w:bookmarkEnd w:id="267"/>
    </w:p>
    <w:p w:rsidR="00A60877" w:rsidRPr="00A60877" w:rsidRDefault="00A60877" w:rsidP="00A60877"/>
    <w:p w:rsidR="00A60877" w:rsidRPr="00A60877" w:rsidRDefault="00A60877" w:rsidP="00A60877"/>
    <w:p w:rsidR="00A60877" w:rsidRPr="00A60877" w:rsidRDefault="00A60877" w:rsidP="00A60877"/>
    <w:p w:rsidR="00D11704" w:rsidRDefault="00D11704" w:rsidP="00AD5AE0">
      <w:pPr>
        <w:pStyle w:val="Titre1"/>
        <w:jc w:val="both"/>
        <w:rPr>
          <w:rFonts w:ascii="Segoe UI Light" w:hAnsi="Segoe UI Light"/>
          <w:color w:val="auto"/>
        </w:rPr>
      </w:pPr>
      <w:bookmarkStart w:id="268" w:name="_Toc482561663"/>
    </w:p>
    <w:p w:rsidR="00D11704" w:rsidRDefault="00D11704" w:rsidP="00D11704">
      <w:pPr>
        <w:rPr>
          <w:rFonts w:eastAsiaTheme="majorEastAsia" w:cstheme="majorBidi"/>
          <w:sz w:val="32"/>
          <w:szCs w:val="32"/>
        </w:rPr>
      </w:pPr>
      <w:r>
        <w:br w:type="page"/>
      </w:r>
    </w:p>
    <w:p w:rsidR="003C6349" w:rsidRPr="00905318" w:rsidRDefault="00905318" w:rsidP="00905318">
      <w:pPr>
        <w:pStyle w:val="Titre1"/>
        <w:jc w:val="center"/>
        <w:rPr>
          <w:rFonts w:ascii="Segoe UI Light" w:hAnsi="Segoe UI Light"/>
          <w:color w:val="auto"/>
          <w:sz w:val="48"/>
          <w:szCs w:val="48"/>
        </w:rPr>
      </w:pPr>
      <w:r w:rsidRPr="00905318">
        <w:rPr>
          <w:rFonts w:ascii="Segoe UI Light" w:hAnsi="Segoe UI Light"/>
          <w:color w:val="auto"/>
          <w:sz w:val="48"/>
          <w:szCs w:val="48"/>
        </w:rPr>
        <w:lastRenderedPageBreak/>
        <w:t>CONCLUSION</w:t>
      </w:r>
      <w:bookmarkEnd w:id="268"/>
    </w:p>
    <w:p w:rsidR="00D11704" w:rsidRDefault="00D11704">
      <w:pPr>
        <w:rPr>
          <w:rFonts w:ascii="Segoe UI Light" w:eastAsiaTheme="majorEastAsia" w:hAnsi="Segoe UI Light" w:cstheme="majorBidi"/>
          <w:sz w:val="32"/>
          <w:szCs w:val="32"/>
        </w:rPr>
      </w:pPr>
      <w:bookmarkStart w:id="269" w:name="_Toc482561664"/>
      <w:r>
        <w:rPr>
          <w:rFonts w:ascii="Segoe UI Light" w:hAnsi="Segoe UI Light"/>
        </w:rPr>
        <w:br w:type="page"/>
      </w:r>
    </w:p>
    <w:p w:rsidR="004C79DB" w:rsidRPr="00905318" w:rsidRDefault="00905318" w:rsidP="00AD5AE0">
      <w:pPr>
        <w:pStyle w:val="Titre1"/>
        <w:jc w:val="both"/>
        <w:rPr>
          <w:rFonts w:ascii="Segoe UI Light" w:hAnsi="Segoe UI Light"/>
          <w:color w:val="auto"/>
          <w:sz w:val="48"/>
          <w:szCs w:val="48"/>
        </w:rPr>
      </w:pPr>
      <w:r>
        <w:rPr>
          <w:rFonts w:ascii="Segoe UI Light" w:hAnsi="Segoe UI Light"/>
          <w:color w:val="auto"/>
          <w:sz w:val="48"/>
          <w:szCs w:val="48"/>
        </w:rPr>
        <w:lastRenderedPageBreak/>
        <w:t xml:space="preserve">REFERENCES </w:t>
      </w:r>
      <w:bookmarkEnd w:id="269"/>
      <w:r w:rsidRPr="00905318">
        <w:rPr>
          <w:rFonts w:ascii="Segoe UI Light" w:hAnsi="Segoe UI Light"/>
          <w:color w:val="auto"/>
          <w:sz w:val="48"/>
          <w:szCs w:val="48"/>
        </w:rPr>
        <w:t>BIBLIOGRAPHI</w:t>
      </w:r>
      <w:r>
        <w:rPr>
          <w:rFonts w:ascii="Segoe UI Light" w:hAnsi="Segoe UI Light"/>
          <w:color w:val="auto"/>
          <w:sz w:val="48"/>
          <w:szCs w:val="48"/>
        </w:rPr>
        <w:t>QUES</w:t>
      </w:r>
    </w:p>
    <w:p w:rsidR="00D419BE" w:rsidRDefault="00D419BE">
      <w:pPr>
        <w:rPr>
          <w:rFonts w:ascii="Segoe UI Light" w:eastAsiaTheme="majorEastAsia" w:hAnsi="Segoe UI Light" w:cstheme="majorBidi"/>
          <w:sz w:val="32"/>
          <w:szCs w:val="32"/>
        </w:rPr>
      </w:pPr>
      <w:bookmarkStart w:id="270" w:name="_Toc482561665"/>
      <w:r>
        <w:rPr>
          <w:rFonts w:ascii="Segoe UI Light" w:hAnsi="Segoe UI Light"/>
        </w:rPr>
        <w:br w:type="page"/>
      </w:r>
    </w:p>
    <w:p w:rsidR="00EF2065" w:rsidRPr="00905318" w:rsidRDefault="00EF2065" w:rsidP="00AD5AE0">
      <w:pPr>
        <w:pStyle w:val="Titre1"/>
        <w:jc w:val="both"/>
        <w:rPr>
          <w:rFonts w:ascii="Segoe UI Light" w:hAnsi="Segoe UI Light"/>
          <w:color w:val="auto"/>
          <w:sz w:val="48"/>
          <w:szCs w:val="48"/>
        </w:rPr>
      </w:pPr>
      <w:r w:rsidRPr="00905318">
        <w:rPr>
          <w:rFonts w:ascii="Segoe UI Light" w:hAnsi="Segoe UI Light"/>
          <w:color w:val="auto"/>
          <w:sz w:val="48"/>
          <w:szCs w:val="48"/>
        </w:rPr>
        <w:lastRenderedPageBreak/>
        <w:t>Annexes</w:t>
      </w:r>
      <w:bookmarkEnd w:id="270"/>
    </w:p>
    <w:sectPr w:rsidR="00EF2065" w:rsidRPr="00905318" w:rsidSect="0084029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D859"/>
      </v:shape>
    </w:pict>
  </w:numPicBullet>
  <w:abstractNum w:abstractNumId="0">
    <w:nsid w:val="00543B76"/>
    <w:multiLevelType w:val="hybridMultilevel"/>
    <w:tmpl w:val="9F8A0124"/>
    <w:lvl w:ilvl="0" w:tplc="6C9E4F1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7E204B"/>
    <w:multiLevelType w:val="hybridMultilevel"/>
    <w:tmpl w:val="63AA08B4"/>
    <w:lvl w:ilvl="0" w:tplc="528E7F2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0CC393E"/>
    <w:multiLevelType w:val="hybridMultilevel"/>
    <w:tmpl w:val="F9E8ECCE"/>
    <w:lvl w:ilvl="0" w:tplc="4BC8B93E">
      <w:start w:val="1"/>
      <w:numFmt w:val="upperRoman"/>
      <w:lvlText w:val="%1-"/>
      <w:lvlJc w:val="left"/>
      <w:pPr>
        <w:ind w:left="2130" w:hanging="720"/>
      </w:pPr>
      <w:rPr>
        <w:rFonts w:hint="default"/>
      </w:rPr>
    </w:lvl>
    <w:lvl w:ilvl="1" w:tplc="040C0019">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
    <w:nsid w:val="065402A8"/>
    <w:multiLevelType w:val="hybridMultilevel"/>
    <w:tmpl w:val="0A965F66"/>
    <w:lvl w:ilvl="0" w:tplc="66CE4428">
      <w:start w:val="67"/>
      <w:numFmt w:val="bullet"/>
      <w:lvlText w:val="-"/>
      <w:lvlJc w:val="left"/>
      <w:pPr>
        <w:ind w:left="720" w:hanging="360"/>
      </w:pPr>
      <w:rPr>
        <w:rFonts w:ascii="Segoe UI Light" w:eastAsiaTheme="minorHAnsi" w:hAnsi="Segoe U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2B40DA"/>
    <w:multiLevelType w:val="hybridMultilevel"/>
    <w:tmpl w:val="CF72FD98"/>
    <w:lvl w:ilvl="0" w:tplc="77C89BFE">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0C9A1058"/>
    <w:multiLevelType w:val="multilevel"/>
    <w:tmpl w:val="61A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627B8"/>
    <w:multiLevelType w:val="hybridMultilevel"/>
    <w:tmpl w:val="1A1CEE26"/>
    <w:lvl w:ilvl="0" w:tplc="B700EAA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E9350C1"/>
    <w:multiLevelType w:val="hybridMultilevel"/>
    <w:tmpl w:val="28DCC72C"/>
    <w:lvl w:ilvl="0" w:tplc="2616759C">
      <w:start w:val="1"/>
      <w:numFmt w:val="decimal"/>
      <w:lvlText w:val="b.%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1C0A51B1"/>
    <w:multiLevelType w:val="hybridMultilevel"/>
    <w:tmpl w:val="5BE02DA6"/>
    <w:lvl w:ilvl="0" w:tplc="19B0CCD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EF2134"/>
    <w:multiLevelType w:val="hybridMultilevel"/>
    <w:tmpl w:val="EA741602"/>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0">
    <w:nsid w:val="25FD0CF4"/>
    <w:multiLevelType w:val="hybridMultilevel"/>
    <w:tmpl w:val="B236381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890A9C"/>
    <w:multiLevelType w:val="hybridMultilevel"/>
    <w:tmpl w:val="5AFE4F38"/>
    <w:lvl w:ilvl="0" w:tplc="B700EAA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6E62F2"/>
    <w:multiLevelType w:val="hybridMultilevel"/>
    <w:tmpl w:val="BDBECE86"/>
    <w:lvl w:ilvl="0" w:tplc="1C5674E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C0E469C"/>
    <w:multiLevelType w:val="multilevel"/>
    <w:tmpl w:val="096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A86566"/>
    <w:multiLevelType w:val="multilevel"/>
    <w:tmpl w:val="8350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8612C2"/>
    <w:multiLevelType w:val="multilevel"/>
    <w:tmpl w:val="9482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A8120C"/>
    <w:multiLevelType w:val="multilevel"/>
    <w:tmpl w:val="229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D22ADF"/>
    <w:multiLevelType w:val="multilevel"/>
    <w:tmpl w:val="D448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DA5FA8"/>
    <w:multiLevelType w:val="hybridMultilevel"/>
    <w:tmpl w:val="E25C9166"/>
    <w:lvl w:ilvl="0" w:tplc="A82623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04A1744"/>
    <w:multiLevelType w:val="hybridMultilevel"/>
    <w:tmpl w:val="49AA5854"/>
    <w:lvl w:ilvl="0" w:tplc="CD7E01EE">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10F1D84"/>
    <w:multiLevelType w:val="hybridMultilevel"/>
    <w:tmpl w:val="ED6CF0FE"/>
    <w:lvl w:ilvl="0" w:tplc="2616759C">
      <w:start w:val="1"/>
      <w:numFmt w:val="decimal"/>
      <w:lvlText w:val="b.%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B96E6A"/>
    <w:multiLevelType w:val="hybridMultilevel"/>
    <w:tmpl w:val="2B9C89D6"/>
    <w:lvl w:ilvl="0" w:tplc="B700EAA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6EF1342"/>
    <w:multiLevelType w:val="hybridMultilevel"/>
    <w:tmpl w:val="14C404D8"/>
    <w:lvl w:ilvl="0" w:tplc="851C15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B8B6B19"/>
    <w:multiLevelType w:val="hybridMultilevel"/>
    <w:tmpl w:val="79B6E204"/>
    <w:lvl w:ilvl="0" w:tplc="7200F444">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579D6249"/>
    <w:multiLevelType w:val="hybridMultilevel"/>
    <w:tmpl w:val="B1AE0B84"/>
    <w:lvl w:ilvl="0" w:tplc="2B44322E">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5A117618"/>
    <w:multiLevelType w:val="multilevel"/>
    <w:tmpl w:val="6B8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A635882"/>
    <w:multiLevelType w:val="hybridMultilevel"/>
    <w:tmpl w:val="147C332E"/>
    <w:lvl w:ilvl="0" w:tplc="DB38A87C">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5F47F59"/>
    <w:multiLevelType w:val="hybridMultilevel"/>
    <w:tmpl w:val="71A645FE"/>
    <w:lvl w:ilvl="0" w:tplc="2B44322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B961A51"/>
    <w:multiLevelType w:val="hybridMultilevel"/>
    <w:tmpl w:val="F2C078FC"/>
    <w:lvl w:ilvl="0" w:tplc="D72AF072">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29">
    <w:nsid w:val="6CC102E9"/>
    <w:multiLevelType w:val="multilevel"/>
    <w:tmpl w:val="B32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B87F73"/>
    <w:multiLevelType w:val="hybridMultilevel"/>
    <w:tmpl w:val="5B58C542"/>
    <w:lvl w:ilvl="0" w:tplc="B700EAA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280760"/>
    <w:multiLevelType w:val="hybridMultilevel"/>
    <w:tmpl w:val="F9E8ECCE"/>
    <w:lvl w:ilvl="0" w:tplc="4BC8B93E">
      <w:start w:val="1"/>
      <w:numFmt w:val="upperRoman"/>
      <w:lvlText w:val="%1-"/>
      <w:lvlJc w:val="left"/>
      <w:pPr>
        <w:ind w:left="2130" w:hanging="720"/>
      </w:pPr>
      <w:rPr>
        <w:rFonts w:hint="default"/>
      </w:rPr>
    </w:lvl>
    <w:lvl w:ilvl="1" w:tplc="040C0019">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2">
    <w:nsid w:val="777F2544"/>
    <w:multiLevelType w:val="hybridMultilevel"/>
    <w:tmpl w:val="D0C24210"/>
    <w:lvl w:ilvl="0" w:tplc="081C5F3A">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3">
    <w:nsid w:val="795804E0"/>
    <w:multiLevelType w:val="hybridMultilevel"/>
    <w:tmpl w:val="61CA222A"/>
    <w:lvl w:ilvl="0" w:tplc="A7AE4AEE">
      <w:start w:val="1"/>
      <w:numFmt w:val="decimal"/>
      <w:lvlText w:val="c.%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CCC6042"/>
    <w:multiLevelType w:val="hybridMultilevel"/>
    <w:tmpl w:val="9FC846DC"/>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CD25205"/>
    <w:multiLevelType w:val="hybridMultilevel"/>
    <w:tmpl w:val="F9E8ECCE"/>
    <w:lvl w:ilvl="0" w:tplc="4BC8B93E">
      <w:start w:val="1"/>
      <w:numFmt w:val="upperRoman"/>
      <w:lvlText w:val="%1-"/>
      <w:lvlJc w:val="left"/>
      <w:pPr>
        <w:ind w:left="2130" w:hanging="720"/>
      </w:pPr>
      <w:rPr>
        <w:rFonts w:hint="default"/>
      </w:rPr>
    </w:lvl>
    <w:lvl w:ilvl="1" w:tplc="040C0019">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6">
    <w:nsid w:val="7F2C193D"/>
    <w:multiLevelType w:val="hybridMultilevel"/>
    <w:tmpl w:val="B9C66446"/>
    <w:lvl w:ilvl="0" w:tplc="CF14C22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3"/>
  </w:num>
  <w:num w:numId="2">
    <w:abstractNumId w:val="32"/>
  </w:num>
  <w:num w:numId="3">
    <w:abstractNumId w:val="31"/>
  </w:num>
  <w:num w:numId="4">
    <w:abstractNumId w:val="4"/>
  </w:num>
  <w:num w:numId="5">
    <w:abstractNumId w:val="35"/>
  </w:num>
  <w:num w:numId="6">
    <w:abstractNumId w:val="2"/>
  </w:num>
  <w:num w:numId="7">
    <w:abstractNumId w:val="28"/>
  </w:num>
  <w:num w:numId="8">
    <w:abstractNumId w:val="22"/>
  </w:num>
  <w:num w:numId="9">
    <w:abstractNumId w:val="12"/>
  </w:num>
  <w:num w:numId="10">
    <w:abstractNumId w:val="18"/>
  </w:num>
  <w:num w:numId="11">
    <w:abstractNumId w:val="36"/>
  </w:num>
  <w:num w:numId="12">
    <w:abstractNumId w:val="1"/>
  </w:num>
  <w:num w:numId="13">
    <w:abstractNumId w:val="6"/>
  </w:num>
  <w:num w:numId="14">
    <w:abstractNumId w:val="8"/>
  </w:num>
  <w:num w:numId="15">
    <w:abstractNumId w:val="26"/>
  </w:num>
  <w:num w:numId="16">
    <w:abstractNumId w:val="5"/>
  </w:num>
  <w:num w:numId="17">
    <w:abstractNumId w:val="21"/>
  </w:num>
  <w:num w:numId="18">
    <w:abstractNumId w:val="34"/>
  </w:num>
  <w:num w:numId="19">
    <w:abstractNumId w:val="20"/>
  </w:num>
  <w:num w:numId="20">
    <w:abstractNumId w:val="7"/>
  </w:num>
  <w:num w:numId="21">
    <w:abstractNumId w:val="33"/>
  </w:num>
  <w:num w:numId="22">
    <w:abstractNumId w:val="27"/>
  </w:num>
  <w:num w:numId="23">
    <w:abstractNumId w:val="9"/>
  </w:num>
  <w:num w:numId="24">
    <w:abstractNumId w:val="15"/>
  </w:num>
  <w:num w:numId="25">
    <w:abstractNumId w:val="24"/>
  </w:num>
  <w:num w:numId="26">
    <w:abstractNumId w:val="19"/>
  </w:num>
  <w:num w:numId="27">
    <w:abstractNumId w:val="14"/>
  </w:num>
  <w:num w:numId="28">
    <w:abstractNumId w:val="17"/>
  </w:num>
  <w:num w:numId="29">
    <w:abstractNumId w:val="16"/>
  </w:num>
  <w:num w:numId="30">
    <w:abstractNumId w:val="13"/>
  </w:num>
  <w:num w:numId="31">
    <w:abstractNumId w:val="11"/>
  </w:num>
  <w:num w:numId="32">
    <w:abstractNumId w:val="30"/>
  </w:num>
  <w:num w:numId="33">
    <w:abstractNumId w:val="25"/>
  </w:num>
  <w:num w:numId="34">
    <w:abstractNumId w:val="29"/>
  </w:num>
  <w:num w:numId="35">
    <w:abstractNumId w:val="0"/>
  </w:num>
  <w:num w:numId="36">
    <w:abstractNumId w:val="3"/>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FB3183"/>
    <w:rsid w:val="00001A4C"/>
    <w:rsid w:val="000059A0"/>
    <w:rsid w:val="000077A9"/>
    <w:rsid w:val="000225B0"/>
    <w:rsid w:val="000303BB"/>
    <w:rsid w:val="000467B3"/>
    <w:rsid w:val="0005040C"/>
    <w:rsid w:val="000558C5"/>
    <w:rsid w:val="00060C40"/>
    <w:rsid w:val="00065572"/>
    <w:rsid w:val="000739BA"/>
    <w:rsid w:val="00075DF4"/>
    <w:rsid w:val="000850BB"/>
    <w:rsid w:val="000851C2"/>
    <w:rsid w:val="000926E4"/>
    <w:rsid w:val="000A49F4"/>
    <w:rsid w:val="000A6742"/>
    <w:rsid w:val="000B1CB2"/>
    <w:rsid w:val="000B276E"/>
    <w:rsid w:val="000B34EA"/>
    <w:rsid w:val="000B6436"/>
    <w:rsid w:val="000C5124"/>
    <w:rsid w:val="000E52AF"/>
    <w:rsid w:val="000F0FA5"/>
    <w:rsid w:val="000F7A30"/>
    <w:rsid w:val="001072A8"/>
    <w:rsid w:val="00107C70"/>
    <w:rsid w:val="00123CB0"/>
    <w:rsid w:val="00124A6A"/>
    <w:rsid w:val="00147564"/>
    <w:rsid w:val="001531FD"/>
    <w:rsid w:val="0015660A"/>
    <w:rsid w:val="001640BC"/>
    <w:rsid w:val="0016632B"/>
    <w:rsid w:val="00170D6E"/>
    <w:rsid w:val="001829D3"/>
    <w:rsid w:val="00183D49"/>
    <w:rsid w:val="00184793"/>
    <w:rsid w:val="001A0276"/>
    <w:rsid w:val="001D2DF1"/>
    <w:rsid w:val="001D6A62"/>
    <w:rsid w:val="001E1A31"/>
    <w:rsid w:val="00202258"/>
    <w:rsid w:val="00224E19"/>
    <w:rsid w:val="00230C4F"/>
    <w:rsid w:val="00232EAB"/>
    <w:rsid w:val="00233B33"/>
    <w:rsid w:val="00241F0B"/>
    <w:rsid w:val="002421A2"/>
    <w:rsid w:val="00244619"/>
    <w:rsid w:val="002539C0"/>
    <w:rsid w:val="002613F5"/>
    <w:rsid w:val="0027231C"/>
    <w:rsid w:val="0028152D"/>
    <w:rsid w:val="00287334"/>
    <w:rsid w:val="002A18C9"/>
    <w:rsid w:val="002A1E97"/>
    <w:rsid w:val="002C1F0E"/>
    <w:rsid w:val="002D0545"/>
    <w:rsid w:val="002D612B"/>
    <w:rsid w:val="002F114A"/>
    <w:rsid w:val="002F55CB"/>
    <w:rsid w:val="00312300"/>
    <w:rsid w:val="00317162"/>
    <w:rsid w:val="00322B7A"/>
    <w:rsid w:val="003351B5"/>
    <w:rsid w:val="00351043"/>
    <w:rsid w:val="0035600A"/>
    <w:rsid w:val="00362B31"/>
    <w:rsid w:val="00366737"/>
    <w:rsid w:val="00370390"/>
    <w:rsid w:val="00370809"/>
    <w:rsid w:val="0037232D"/>
    <w:rsid w:val="00375D52"/>
    <w:rsid w:val="00383E83"/>
    <w:rsid w:val="00387782"/>
    <w:rsid w:val="00390049"/>
    <w:rsid w:val="00394F29"/>
    <w:rsid w:val="003A243F"/>
    <w:rsid w:val="003B0E0A"/>
    <w:rsid w:val="003B2417"/>
    <w:rsid w:val="003C0BE3"/>
    <w:rsid w:val="003C6349"/>
    <w:rsid w:val="003E624E"/>
    <w:rsid w:val="00405090"/>
    <w:rsid w:val="00416DD0"/>
    <w:rsid w:val="00417A2F"/>
    <w:rsid w:val="00442D20"/>
    <w:rsid w:val="00443779"/>
    <w:rsid w:val="00447D45"/>
    <w:rsid w:val="00464F26"/>
    <w:rsid w:val="00470B74"/>
    <w:rsid w:val="004A37B7"/>
    <w:rsid w:val="004A751D"/>
    <w:rsid w:val="004B7BF2"/>
    <w:rsid w:val="004C004D"/>
    <w:rsid w:val="004C79DB"/>
    <w:rsid w:val="004D41FA"/>
    <w:rsid w:val="004D7532"/>
    <w:rsid w:val="004E0313"/>
    <w:rsid w:val="004E1B75"/>
    <w:rsid w:val="004F4360"/>
    <w:rsid w:val="0051116C"/>
    <w:rsid w:val="00516602"/>
    <w:rsid w:val="005332F2"/>
    <w:rsid w:val="0055000E"/>
    <w:rsid w:val="00554F02"/>
    <w:rsid w:val="00564236"/>
    <w:rsid w:val="005734F7"/>
    <w:rsid w:val="005740BF"/>
    <w:rsid w:val="00587F92"/>
    <w:rsid w:val="00591B6B"/>
    <w:rsid w:val="00596031"/>
    <w:rsid w:val="005A6BB9"/>
    <w:rsid w:val="005C4AD1"/>
    <w:rsid w:val="005D1999"/>
    <w:rsid w:val="005D52D5"/>
    <w:rsid w:val="005F68CE"/>
    <w:rsid w:val="0060797F"/>
    <w:rsid w:val="0062039C"/>
    <w:rsid w:val="006268E2"/>
    <w:rsid w:val="00627813"/>
    <w:rsid w:val="00631ED2"/>
    <w:rsid w:val="0065029C"/>
    <w:rsid w:val="00651FD8"/>
    <w:rsid w:val="006539C4"/>
    <w:rsid w:val="00665692"/>
    <w:rsid w:val="006667DA"/>
    <w:rsid w:val="00671C79"/>
    <w:rsid w:val="006729DD"/>
    <w:rsid w:val="006755DF"/>
    <w:rsid w:val="0067758A"/>
    <w:rsid w:val="00693556"/>
    <w:rsid w:val="006A5032"/>
    <w:rsid w:val="006A5897"/>
    <w:rsid w:val="006B70D5"/>
    <w:rsid w:val="006D0540"/>
    <w:rsid w:val="006D077B"/>
    <w:rsid w:val="006D58D1"/>
    <w:rsid w:val="006F0866"/>
    <w:rsid w:val="006F0BD2"/>
    <w:rsid w:val="006F7EE4"/>
    <w:rsid w:val="0070278D"/>
    <w:rsid w:val="0071143F"/>
    <w:rsid w:val="0071381C"/>
    <w:rsid w:val="007203C0"/>
    <w:rsid w:val="00721B9B"/>
    <w:rsid w:val="0072511A"/>
    <w:rsid w:val="007255C8"/>
    <w:rsid w:val="007320E1"/>
    <w:rsid w:val="00747272"/>
    <w:rsid w:val="0075063C"/>
    <w:rsid w:val="007561BD"/>
    <w:rsid w:val="007644E7"/>
    <w:rsid w:val="00764D39"/>
    <w:rsid w:val="00770DA2"/>
    <w:rsid w:val="0079019F"/>
    <w:rsid w:val="00790B15"/>
    <w:rsid w:val="00792907"/>
    <w:rsid w:val="00793472"/>
    <w:rsid w:val="007A46BC"/>
    <w:rsid w:val="007B2AC7"/>
    <w:rsid w:val="007B7F4E"/>
    <w:rsid w:val="007C0152"/>
    <w:rsid w:val="007C5A07"/>
    <w:rsid w:val="007D0765"/>
    <w:rsid w:val="007D18D6"/>
    <w:rsid w:val="007D4A4F"/>
    <w:rsid w:val="007E46E7"/>
    <w:rsid w:val="0080037C"/>
    <w:rsid w:val="00803EBC"/>
    <w:rsid w:val="0082037E"/>
    <w:rsid w:val="00821826"/>
    <w:rsid w:val="008221C0"/>
    <w:rsid w:val="00823175"/>
    <w:rsid w:val="00823555"/>
    <w:rsid w:val="00830A1D"/>
    <w:rsid w:val="00831005"/>
    <w:rsid w:val="0084029F"/>
    <w:rsid w:val="00842AAE"/>
    <w:rsid w:val="00845D9D"/>
    <w:rsid w:val="0085095B"/>
    <w:rsid w:val="00856E7D"/>
    <w:rsid w:val="00860628"/>
    <w:rsid w:val="00866FAF"/>
    <w:rsid w:val="0087228E"/>
    <w:rsid w:val="00875D35"/>
    <w:rsid w:val="00883C71"/>
    <w:rsid w:val="00886848"/>
    <w:rsid w:val="00897CD9"/>
    <w:rsid w:val="008A4DD2"/>
    <w:rsid w:val="008A6F9C"/>
    <w:rsid w:val="008F05C6"/>
    <w:rsid w:val="008F59C6"/>
    <w:rsid w:val="008F760F"/>
    <w:rsid w:val="009009CC"/>
    <w:rsid w:val="00902E64"/>
    <w:rsid w:val="00905318"/>
    <w:rsid w:val="009074BF"/>
    <w:rsid w:val="00912883"/>
    <w:rsid w:val="00912C21"/>
    <w:rsid w:val="00916D9F"/>
    <w:rsid w:val="00917127"/>
    <w:rsid w:val="009238CE"/>
    <w:rsid w:val="00935C29"/>
    <w:rsid w:val="0093641F"/>
    <w:rsid w:val="009374AC"/>
    <w:rsid w:val="00944DD8"/>
    <w:rsid w:val="0094714D"/>
    <w:rsid w:val="00952092"/>
    <w:rsid w:val="0095309A"/>
    <w:rsid w:val="00956A8B"/>
    <w:rsid w:val="00956E0F"/>
    <w:rsid w:val="0096228B"/>
    <w:rsid w:val="009708FE"/>
    <w:rsid w:val="00976E93"/>
    <w:rsid w:val="00991BD8"/>
    <w:rsid w:val="00995131"/>
    <w:rsid w:val="009A7179"/>
    <w:rsid w:val="009B0E23"/>
    <w:rsid w:val="009B449A"/>
    <w:rsid w:val="009B57E9"/>
    <w:rsid w:val="009B7481"/>
    <w:rsid w:val="009C03BD"/>
    <w:rsid w:val="009C4045"/>
    <w:rsid w:val="009E489D"/>
    <w:rsid w:val="009F7DED"/>
    <w:rsid w:val="00A026B4"/>
    <w:rsid w:val="00A04C4B"/>
    <w:rsid w:val="00A07869"/>
    <w:rsid w:val="00A1054A"/>
    <w:rsid w:val="00A321B9"/>
    <w:rsid w:val="00A60877"/>
    <w:rsid w:val="00A64D8B"/>
    <w:rsid w:val="00A66719"/>
    <w:rsid w:val="00A71815"/>
    <w:rsid w:val="00A732ED"/>
    <w:rsid w:val="00A817FC"/>
    <w:rsid w:val="00AB6562"/>
    <w:rsid w:val="00AD56C4"/>
    <w:rsid w:val="00AD5AE0"/>
    <w:rsid w:val="00AD7C09"/>
    <w:rsid w:val="00AE2C8D"/>
    <w:rsid w:val="00AE3AB0"/>
    <w:rsid w:val="00AE3F20"/>
    <w:rsid w:val="00AE6201"/>
    <w:rsid w:val="00AF6DEE"/>
    <w:rsid w:val="00AF6F4E"/>
    <w:rsid w:val="00B211BF"/>
    <w:rsid w:val="00B40DCB"/>
    <w:rsid w:val="00B46C6B"/>
    <w:rsid w:val="00B47CA7"/>
    <w:rsid w:val="00B52475"/>
    <w:rsid w:val="00B63E27"/>
    <w:rsid w:val="00B66526"/>
    <w:rsid w:val="00B66C9D"/>
    <w:rsid w:val="00B74E4C"/>
    <w:rsid w:val="00B76ADD"/>
    <w:rsid w:val="00B76C6A"/>
    <w:rsid w:val="00B82639"/>
    <w:rsid w:val="00B93C4F"/>
    <w:rsid w:val="00B95479"/>
    <w:rsid w:val="00BA1850"/>
    <w:rsid w:val="00BA3293"/>
    <w:rsid w:val="00BA3D75"/>
    <w:rsid w:val="00BA43CC"/>
    <w:rsid w:val="00BB179F"/>
    <w:rsid w:val="00BC016E"/>
    <w:rsid w:val="00BC05D5"/>
    <w:rsid w:val="00BC77C0"/>
    <w:rsid w:val="00BD3DD4"/>
    <w:rsid w:val="00BE436C"/>
    <w:rsid w:val="00C12916"/>
    <w:rsid w:val="00C12F0C"/>
    <w:rsid w:val="00C12F5A"/>
    <w:rsid w:val="00C143C0"/>
    <w:rsid w:val="00C15357"/>
    <w:rsid w:val="00C16F7C"/>
    <w:rsid w:val="00C1795E"/>
    <w:rsid w:val="00C42122"/>
    <w:rsid w:val="00C46DAB"/>
    <w:rsid w:val="00C576D1"/>
    <w:rsid w:val="00C655CA"/>
    <w:rsid w:val="00C707AA"/>
    <w:rsid w:val="00C70B25"/>
    <w:rsid w:val="00C77AEB"/>
    <w:rsid w:val="00C77C26"/>
    <w:rsid w:val="00C813D8"/>
    <w:rsid w:val="00C8176B"/>
    <w:rsid w:val="00C911E0"/>
    <w:rsid w:val="00C91FFC"/>
    <w:rsid w:val="00C94EFA"/>
    <w:rsid w:val="00CA3E92"/>
    <w:rsid w:val="00CB34BE"/>
    <w:rsid w:val="00CB4672"/>
    <w:rsid w:val="00CB498E"/>
    <w:rsid w:val="00CC65C0"/>
    <w:rsid w:val="00CD0C5C"/>
    <w:rsid w:val="00CD0F0E"/>
    <w:rsid w:val="00CE0B9C"/>
    <w:rsid w:val="00CE4009"/>
    <w:rsid w:val="00CE5281"/>
    <w:rsid w:val="00CE5CDA"/>
    <w:rsid w:val="00CF0F90"/>
    <w:rsid w:val="00CF145F"/>
    <w:rsid w:val="00CF20BA"/>
    <w:rsid w:val="00CF2607"/>
    <w:rsid w:val="00CF5E2B"/>
    <w:rsid w:val="00D02B57"/>
    <w:rsid w:val="00D0394E"/>
    <w:rsid w:val="00D05D36"/>
    <w:rsid w:val="00D107EF"/>
    <w:rsid w:val="00D1135D"/>
    <w:rsid w:val="00D1166B"/>
    <w:rsid w:val="00D11704"/>
    <w:rsid w:val="00D22C1F"/>
    <w:rsid w:val="00D30DD9"/>
    <w:rsid w:val="00D33793"/>
    <w:rsid w:val="00D40FDF"/>
    <w:rsid w:val="00D419BE"/>
    <w:rsid w:val="00D667AF"/>
    <w:rsid w:val="00D7248E"/>
    <w:rsid w:val="00D734CE"/>
    <w:rsid w:val="00D817A7"/>
    <w:rsid w:val="00D917A5"/>
    <w:rsid w:val="00D97BBD"/>
    <w:rsid w:val="00DA3CA7"/>
    <w:rsid w:val="00DA522D"/>
    <w:rsid w:val="00DB4EC9"/>
    <w:rsid w:val="00DB75F1"/>
    <w:rsid w:val="00DC2C64"/>
    <w:rsid w:val="00DC5211"/>
    <w:rsid w:val="00DD42C4"/>
    <w:rsid w:val="00DD46B8"/>
    <w:rsid w:val="00DD4E3F"/>
    <w:rsid w:val="00DE7E5D"/>
    <w:rsid w:val="00DF65A8"/>
    <w:rsid w:val="00E010DA"/>
    <w:rsid w:val="00E024BB"/>
    <w:rsid w:val="00E05C4C"/>
    <w:rsid w:val="00E1260D"/>
    <w:rsid w:val="00E169BD"/>
    <w:rsid w:val="00E308EE"/>
    <w:rsid w:val="00E3526A"/>
    <w:rsid w:val="00E46ED9"/>
    <w:rsid w:val="00E527DC"/>
    <w:rsid w:val="00E66041"/>
    <w:rsid w:val="00E7008B"/>
    <w:rsid w:val="00E91BB9"/>
    <w:rsid w:val="00E9297C"/>
    <w:rsid w:val="00EA1714"/>
    <w:rsid w:val="00EB0532"/>
    <w:rsid w:val="00EC57A9"/>
    <w:rsid w:val="00ED28ED"/>
    <w:rsid w:val="00EE1974"/>
    <w:rsid w:val="00EE3940"/>
    <w:rsid w:val="00EF099E"/>
    <w:rsid w:val="00EF2065"/>
    <w:rsid w:val="00F050E6"/>
    <w:rsid w:val="00F13607"/>
    <w:rsid w:val="00F26672"/>
    <w:rsid w:val="00F31564"/>
    <w:rsid w:val="00F44A96"/>
    <w:rsid w:val="00F44E29"/>
    <w:rsid w:val="00F45B25"/>
    <w:rsid w:val="00F4704F"/>
    <w:rsid w:val="00F55547"/>
    <w:rsid w:val="00F648EA"/>
    <w:rsid w:val="00F72014"/>
    <w:rsid w:val="00F729DC"/>
    <w:rsid w:val="00F81441"/>
    <w:rsid w:val="00FA0A12"/>
    <w:rsid w:val="00FA1CCA"/>
    <w:rsid w:val="00FB191E"/>
    <w:rsid w:val="00FB3183"/>
    <w:rsid w:val="00FC1FFA"/>
    <w:rsid w:val="00FC5AF1"/>
    <w:rsid w:val="00FF6046"/>
    <w:rsid w:val="00FF67F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9F"/>
  </w:style>
  <w:style w:type="paragraph" w:styleId="Titre1">
    <w:name w:val="heading 1"/>
    <w:basedOn w:val="Normal"/>
    <w:next w:val="Normal"/>
    <w:link w:val="Titre1Car"/>
    <w:uiPriority w:val="9"/>
    <w:qFormat/>
    <w:rsid w:val="00B95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57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138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775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644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47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576D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381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7758A"/>
    <w:rPr>
      <w:rFonts w:asciiTheme="majorHAnsi" w:eastAsiaTheme="majorEastAsia" w:hAnsiTheme="majorHAnsi" w:cstheme="majorBidi"/>
      <w:i/>
      <w:iCs/>
      <w:color w:val="2E74B5" w:themeColor="accent1" w:themeShade="BF"/>
    </w:rPr>
  </w:style>
  <w:style w:type="paragraph" w:styleId="Paragraphedeliste">
    <w:name w:val="List Paragraph"/>
    <w:basedOn w:val="Normal"/>
    <w:link w:val="ParagraphedelisteCar"/>
    <w:uiPriority w:val="34"/>
    <w:qFormat/>
    <w:rsid w:val="00D33793"/>
    <w:pPr>
      <w:ind w:left="720"/>
      <w:contextualSpacing/>
    </w:pPr>
  </w:style>
  <w:style w:type="character" w:customStyle="1" w:styleId="apple-converted-space">
    <w:name w:val="apple-converted-space"/>
    <w:basedOn w:val="Policepardfaut"/>
    <w:rsid w:val="00B211BF"/>
  </w:style>
  <w:style w:type="character" w:styleId="Lienhypertexte">
    <w:name w:val="Hyperlink"/>
    <w:basedOn w:val="Policepardfaut"/>
    <w:uiPriority w:val="99"/>
    <w:unhideWhenUsed/>
    <w:rsid w:val="00B211BF"/>
    <w:rPr>
      <w:color w:val="0000FF"/>
      <w:u w:val="single"/>
    </w:rPr>
  </w:style>
  <w:style w:type="paragraph" w:styleId="NormalWeb">
    <w:name w:val="Normal (Web)"/>
    <w:basedOn w:val="Normal"/>
    <w:uiPriority w:val="99"/>
    <w:unhideWhenUsed/>
    <w:rsid w:val="00B40D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7644E7"/>
    <w:rPr>
      <w:rFonts w:asciiTheme="majorHAnsi" w:eastAsiaTheme="majorEastAsia" w:hAnsiTheme="majorHAnsi" w:cstheme="majorBidi"/>
      <w:color w:val="2E74B5" w:themeColor="accent1" w:themeShade="BF"/>
    </w:rPr>
  </w:style>
  <w:style w:type="character" w:customStyle="1" w:styleId="ParagraphedelisteCar">
    <w:name w:val="Paragraphe de liste Car"/>
    <w:basedOn w:val="Policepardfaut"/>
    <w:link w:val="Paragraphedeliste"/>
    <w:uiPriority w:val="34"/>
    <w:locked/>
    <w:rsid w:val="00BD3DD4"/>
  </w:style>
  <w:style w:type="character" w:styleId="lev">
    <w:name w:val="Strong"/>
    <w:basedOn w:val="Policepardfaut"/>
    <w:uiPriority w:val="22"/>
    <w:qFormat/>
    <w:rsid w:val="000A6742"/>
    <w:rPr>
      <w:b/>
      <w:bCs/>
    </w:rPr>
  </w:style>
  <w:style w:type="character" w:styleId="Accentuation">
    <w:name w:val="Emphasis"/>
    <w:basedOn w:val="Policepardfaut"/>
    <w:uiPriority w:val="20"/>
    <w:qFormat/>
    <w:rsid w:val="0051116C"/>
    <w:rPr>
      <w:i/>
      <w:iCs/>
    </w:rPr>
  </w:style>
  <w:style w:type="paragraph" w:styleId="TM1">
    <w:name w:val="toc 1"/>
    <w:basedOn w:val="Normal"/>
    <w:next w:val="Normal"/>
    <w:autoRedefine/>
    <w:uiPriority w:val="39"/>
    <w:unhideWhenUsed/>
    <w:rsid w:val="00CF5E2B"/>
    <w:pPr>
      <w:spacing w:after="100"/>
    </w:pPr>
  </w:style>
  <w:style w:type="paragraph" w:styleId="TM2">
    <w:name w:val="toc 2"/>
    <w:basedOn w:val="Normal"/>
    <w:next w:val="Normal"/>
    <w:autoRedefine/>
    <w:uiPriority w:val="39"/>
    <w:unhideWhenUsed/>
    <w:rsid w:val="00CF5E2B"/>
    <w:pPr>
      <w:spacing w:after="100"/>
      <w:ind w:left="220"/>
    </w:pPr>
  </w:style>
  <w:style w:type="paragraph" w:styleId="TM3">
    <w:name w:val="toc 3"/>
    <w:basedOn w:val="Normal"/>
    <w:next w:val="Normal"/>
    <w:autoRedefine/>
    <w:uiPriority w:val="39"/>
    <w:unhideWhenUsed/>
    <w:rsid w:val="00CF5E2B"/>
    <w:pPr>
      <w:spacing w:after="100"/>
      <w:ind w:left="440"/>
    </w:pPr>
  </w:style>
  <w:style w:type="paragraph" w:styleId="Explorateurdedocuments">
    <w:name w:val="Document Map"/>
    <w:basedOn w:val="Normal"/>
    <w:link w:val="ExplorateurdedocumentsCar"/>
    <w:uiPriority w:val="99"/>
    <w:semiHidden/>
    <w:unhideWhenUsed/>
    <w:rsid w:val="000303B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03BB"/>
    <w:rPr>
      <w:rFonts w:ascii="Tahoma" w:hAnsi="Tahoma" w:cs="Tahoma"/>
      <w:sz w:val="16"/>
      <w:szCs w:val="16"/>
    </w:rPr>
  </w:style>
  <w:style w:type="paragraph" w:styleId="Textedebulles">
    <w:name w:val="Balloon Text"/>
    <w:basedOn w:val="Normal"/>
    <w:link w:val="TextedebullesCar"/>
    <w:uiPriority w:val="99"/>
    <w:semiHidden/>
    <w:unhideWhenUsed/>
    <w:rsid w:val="00FF60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6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2738336">
      <w:bodyDiv w:val="1"/>
      <w:marLeft w:val="0"/>
      <w:marRight w:val="0"/>
      <w:marTop w:val="0"/>
      <w:marBottom w:val="0"/>
      <w:divBdr>
        <w:top w:val="none" w:sz="0" w:space="0" w:color="auto"/>
        <w:left w:val="none" w:sz="0" w:space="0" w:color="auto"/>
        <w:bottom w:val="none" w:sz="0" w:space="0" w:color="auto"/>
        <w:right w:val="none" w:sz="0" w:space="0" w:color="auto"/>
      </w:divBdr>
    </w:div>
    <w:div w:id="1237126830">
      <w:bodyDiv w:val="1"/>
      <w:marLeft w:val="0"/>
      <w:marRight w:val="0"/>
      <w:marTop w:val="0"/>
      <w:marBottom w:val="0"/>
      <w:divBdr>
        <w:top w:val="none" w:sz="0" w:space="0" w:color="auto"/>
        <w:left w:val="none" w:sz="0" w:space="0" w:color="auto"/>
        <w:bottom w:val="none" w:sz="0" w:space="0" w:color="auto"/>
        <w:right w:val="none" w:sz="0" w:space="0" w:color="auto"/>
      </w:divBdr>
    </w:div>
    <w:div w:id="1412698598">
      <w:bodyDiv w:val="1"/>
      <w:marLeft w:val="0"/>
      <w:marRight w:val="0"/>
      <w:marTop w:val="0"/>
      <w:marBottom w:val="0"/>
      <w:divBdr>
        <w:top w:val="none" w:sz="0" w:space="0" w:color="auto"/>
        <w:left w:val="none" w:sz="0" w:space="0" w:color="auto"/>
        <w:bottom w:val="none" w:sz="0" w:space="0" w:color="auto"/>
        <w:right w:val="none" w:sz="0" w:space="0" w:color="auto"/>
      </w:divBdr>
    </w:div>
    <w:div w:id="1503011238">
      <w:bodyDiv w:val="1"/>
      <w:marLeft w:val="0"/>
      <w:marRight w:val="0"/>
      <w:marTop w:val="0"/>
      <w:marBottom w:val="0"/>
      <w:divBdr>
        <w:top w:val="none" w:sz="0" w:space="0" w:color="auto"/>
        <w:left w:val="none" w:sz="0" w:space="0" w:color="auto"/>
        <w:bottom w:val="none" w:sz="0" w:space="0" w:color="auto"/>
        <w:right w:val="none" w:sz="0" w:space="0" w:color="auto"/>
      </w:divBdr>
    </w:div>
    <w:div w:id="1730961775">
      <w:bodyDiv w:val="1"/>
      <w:marLeft w:val="0"/>
      <w:marRight w:val="0"/>
      <w:marTop w:val="0"/>
      <w:marBottom w:val="0"/>
      <w:divBdr>
        <w:top w:val="none" w:sz="0" w:space="0" w:color="auto"/>
        <w:left w:val="none" w:sz="0" w:space="0" w:color="auto"/>
        <w:bottom w:val="none" w:sz="0" w:space="0" w:color="auto"/>
        <w:right w:val="none" w:sz="0" w:space="0" w:color="auto"/>
      </w:divBdr>
    </w:div>
    <w:div w:id="1953434130">
      <w:bodyDiv w:val="1"/>
      <w:marLeft w:val="0"/>
      <w:marRight w:val="0"/>
      <w:marTop w:val="0"/>
      <w:marBottom w:val="0"/>
      <w:divBdr>
        <w:top w:val="none" w:sz="0" w:space="0" w:color="auto"/>
        <w:left w:val="none" w:sz="0" w:space="0" w:color="auto"/>
        <w:bottom w:val="none" w:sz="0" w:space="0" w:color="auto"/>
        <w:right w:val="none" w:sz="0" w:space="0" w:color="auto"/>
      </w:divBdr>
    </w:div>
    <w:div w:id="21086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ccess-dev.com/tag/crystal/"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access-dev.com/tag/xp/" TargetMode="Externa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yperlink" Target="http://www.access-dev.com/tag/spri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F10AA-A2A0-4349-BCB0-00F6F657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41</Pages>
  <Words>5753</Words>
  <Characters>31642</Characters>
  <Application>Microsoft Office Word</Application>
  <DocSecurity>0</DocSecurity>
  <Lines>263</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flavie murielle</dc:creator>
  <cp:lastModifiedBy>DELL</cp:lastModifiedBy>
  <cp:revision>18</cp:revision>
  <dcterms:created xsi:type="dcterms:W3CDTF">2017-06-03T11:14:00Z</dcterms:created>
  <dcterms:modified xsi:type="dcterms:W3CDTF">2017-07-08T12:42:00Z</dcterms:modified>
</cp:coreProperties>
</file>